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0B3" w:rsidRDefault="00774AA0">
      <w:pPr>
        <w:ind w:firstLine="0"/>
        <w:jc w:val="center"/>
        <w:rPr>
          <w:rFonts w:cstheme="minorHAnsi"/>
          <w:b/>
          <w:bCs/>
          <w:sz w:val="24"/>
          <w:szCs w:val="24"/>
        </w:rPr>
      </w:pPr>
      <w:r>
        <w:rPr>
          <w:rFonts w:cstheme="minorHAnsi"/>
          <w:b/>
          <w:bCs/>
          <w:sz w:val="24"/>
          <w:szCs w:val="24"/>
        </w:rPr>
        <w:t xml:space="preserve">PROFORMA FOR SUBMISSION OF JOINT SCIENTIFIC EXCHANGE PROGRAM (JSEP) BETWEEN </w:t>
      </w:r>
    </w:p>
    <w:p w:rsidR="00B920B3" w:rsidRDefault="00774AA0">
      <w:pPr>
        <w:ind w:firstLine="0"/>
        <w:jc w:val="center"/>
        <w:rPr>
          <w:b/>
          <w:bCs/>
          <w:sz w:val="24"/>
          <w:szCs w:val="24"/>
        </w:rPr>
      </w:pPr>
      <w:r>
        <w:rPr>
          <w:rFonts w:cstheme="minorHAnsi"/>
          <w:b/>
          <w:bCs/>
          <w:sz w:val="24"/>
          <w:szCs w:val="24"/>
        </w:rPr>
        <w:t>PSF (PAKISTAN) AND NSFC (China)</w:t>
      </w:r>
    </w:p>
    <w:p w:rsidR="00B920B3" w:rsidRDefault="00B920B3">
      <w:pPr>
        <w:ind w:firstLine="0"/>
        <w:jc w:val="both"/>
        <w:rPr>
          <w:b/>
          <w:bCs/>
          <w:sz w:val="24"/>
          <w:szCs w:val="24"/>
        </w:rPr>
      </w:pPr>
    </w:p>
    <w:p w:rsidR="00B920B3" w:rsidRDefault="00B920B3">
      <w:pPr>
        <w:ind w:firstLine="0"/>
        <w:jc w:val="both"/>
        <w:rPr>
          <w:b/>
          <w:bCs/>
          <w:sz w:val="24"/>
          <w:szCs w:val="24"/>
        </w:rPr>
      </w:pPr>
    </w:p>
    <w:tbl>
      <w:tblPr>
        <w:tblStyle w:val="TableGrid"/>
        <w:tblW w:w="9350" w:type="dxa"/>
        <w:tblLayout w:type="fixed"/>
        <w:tblLook w:val="04A0" w:firstRow="1" w:lastRow="0" w:firstColumn="1" w:lastColumn="0" w:noHBand="0" w:noVBand="1"/>
      </w:tblPr>
      <w:tblGrid>
        <w:gridCol w:w="4385"/>
        <w:gridCol w:w="1508"/>
        <w:gridCol w:w="1505"/>
        <w:gridCol w:w="1952"/>
      </w:tblGrid>
      <w:tr w:rsidR="00B920B3">
        <w:tc>
          <w:tcPr>
            <w:tcW w:w="9350" w:type="dxa"/>
            <w:gridSpan w:val="4"/>
          </w:tcPr>
          <w:p w:rsidR="00B920B3" w:rsidRDefault="00774AA0">
            <w:pPr>
              <w:pStyle w:val="NoSpacing"/>
              <w:spacing w:after="240"/>
              <w:jc w:val="center"/>
              <w:rPr>
                <w:sz w:val="24"/>
                <w:szCs w:val="24"/>
              </w:rPr>
            </w:pPr>
            <w:r>
              <w:rPr>
                <w:sz w:val="24"/>
                <w:szCs w:val="24"/>
              </w:rPr>
              <w:t>For official use only</w:t>
            </w:r>
          </w:p>
        </w:tc>
      </w:tr>
      <w:tr w:rsidR="00B920B3">
        <w:tc>
          <w:tcPr>
            <w:tcW w:w="4385" w:type="dxa"/>
          </w:tcPr>
          <w:p w:rsidR="00B920B3" w:rsidRDefault="00774AA0">
            <w:pPr>
              <w:pStyle w:val="NoSpacing"/>
              <w:spacing w:after="240"/>
              <w:rPr>
                <w:sz w:val="20"/>
                <w:szCs w:val="20"/>
              </w:rPr>
            </w:pPr>
            <w:r>
              <w:rPr>
                <w:sz w:val="20"/>
                <w:szCs w:val="20"/>
              </w:rPr>
              <w:t>Reference title</w:t>
            </w:r>
          </w:p>
        </w:tc>
        <w:tc>
          <w:tcPr>
            <w:tcW w:w="1508" w:type="dxa"/>
          </w:tcPr>
          <w:p w:rsidR="00B920B3" w:rsidRDefault="00774AA0">
            <w:pPr>
              <w:pStyle w:val="NoSpacing"/>
              <w:spacing w:after="240"/>
              <w:rPr>
                <w:sz w:val="20"/>
                <w:szCs w:val="20"/>
              </w:rPr>
            </w:pPr>
            <w:r>
              <w:rPr>
                <w:sz w:val="20"/>
                <w:szCs w:val="20"/>
              </w:rPr>
              <w:t>Date received</w:t>
            </w:r>
          </w:p>
        </w:tc>
        <w:tc>
          <w:tcPr>
            <w:tcW w:w="1505" w:type="dxa"/>
          </w:tcPr>
          <w:p w:rsidR="00B920B3" w:rsidRDefault="00774AA0">
            <w:pPr>
              <w:pStyle w:val="NoSpacing"/>
              <w:spacing w:after="240"/>
              <w:rPr>
                <w:sz w:val="20"/>
                <w:szCs w:val="20"/>
              </w:rPr>
            </w:pPr>
            <w:r>
              <w:rPr>
                <w:sz w:val="20"/>
                <w:szCs w:val="20"/>
              </w:rPr>
              <w:t>Project code (NSFC)</w:t>
            </w:r>
          </w:p>
        </w:tc>
        <w:tc>
          <w:tcPr>
            <w:tcW w:w="1952" w:type="dxa"/>
          </w:tcPr>
          <w:p w:rsidR="00B920B3" w:rsidRDefault="00774AA0">
            <w:pPr>
              <w:pStyle w:val="NoSpacing"/>
              <w:spacing w:after="240"/>
              <w:rPr>
                <w:sz w:val="20"/>
                <w:szCs w:val="20"/>
              </w:rPr>
            </w:pPr>
            <w:r>
              <w:rPr>
                <w:sz w:val="20"/>
                <w:szCs w:val="20"/>
              </w:rPr>
              <w:t xml:space="preserve">Project </w:t>
            </w:r>
            <w:r>
              <w:rPr>
                <w:rFonts w:eastAsia="SimSun" w:hint="eastAsia"/>
                <w:sz w:val="20"/>
                <w:szCs w:val="20"/>
                <w:lang w:eastAsia="zh-CN"/>
              </w:rPr>
              <w:t>c</w:t>
            </w:r>
            <w:r>
              <w:rPr>
                <w:sz w:val="20"/>
                <w:szCs w:val="20"/>
              </w:rPr>
              <w:t>ode (PSF)</w:t>
            </w:r>
          </w:p>
        </w:tc>
      </w:tr>
    </w:tbl>
    <w:p w:rsidR="00B920B3" w:rsidRDefault="00B920B3">
      <w:pPr>
        <w:pStyle w:val="NoSpacing"/>
        <w:rPr>
          <w:sz w:val="24"/>
          <w:szCs w:val="24"/>
        </w:rPr>
      </w:pPr>
    </w:p>
    <w:tbl>
      <w:tblPr>
        <w:tblStyle w:val="TableGrid"/>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2"/>
        <w:gridCol w:w="4908"/>
      </w:tblGrid>
      <w:tr w:rsidR="00B920B3">
        <w:tc>
          <w:tcPr>
            <w:tcW w:w="4812" w:type="dxa"/>
          </w:tcPr>
          <w:p w:rsidR="00B920B3" w:rsidRDefault="00774AA0">
            <w:pPr>
              <w:pStyle w:val="NoSpacing"/>
              <w:ind w:left="972" w:hanging="972"/>
              <w:jc w:val="center"/>
              <w:rPr>
                <w:ins w:id="0" w:author="Yiwei" w:date="2022-04-13T15:07:00Z"/>
                <w:sz w:val="28"/>
                <w:szCs w:val="28"/>
              </w:rPr>
            </w:pPr>
            <w:r>
              <w:rPr>
                <w:rFonts w:eastAsia="SimSun" w:hint="eastAsia"/>
                <w:sz w:val="24"/>
                <w:szCs w:val="24"/>
                <w:lang w:eastAsia="zh-CN"/>
              </w:rPr>
              <w:t>National</w:t>
            </w:r>
            <w:r>
              <w:rPr>
                <w:rFonts w:eastAsia="SimSun"/>
                <w:sz w:val="24"/>
                <w:szCs w:val="24"/>
                <w:lang w:eastAsia="zh-CN"/>
              </w:rPr>
              <w:t xml:space="preserve"> </w:t>
            </w:r>
            <w:r>
              <w:rPr>
                <w:sz w:val="24"/>
                <w:szCs w:val="24"/>
              </w:rPr>
              <w:t>Natural</w:t>
            </w:r>
            <w:r>
              <w:rPr>
                <w:rFonts w:eastAsia="SimSun"/>
                <w:sz w:val="24"/>
                <w:szCs w:val="24"/>
                <w:lang w:eastAsia="zh-CN"/>
              </w:rPr>
              <w:t xml:space="preserve"> National</w:t>
            </w:r>
            <w:r>
              <w:rPr>
                <w:sz w:val="24"/>
                <w:szCs w:val="24"/>
              </w:rPr>
              <w:t xml:space="preserve"> Natural Science Foundation</w:t>
            </w:r>
            <w:r>
              <w:rPr>
                <w:rFonts w:eastAsia="SimSun"/>
                <w:sz w:val="24"/>
                <w:szCs w:val="24"/>
                <w:lang w:eastAsia="zh-CN"/>
              </w:rPr>
              <w:t xml:space="preserve"> </w:t>
            </w:r>
            <w:r>
              <w:rPr>
                <w:sz w:val="24"/>
                <w:szCs w:val="24"/>
              </w:rPr>
              <w:t>China</w:t>
            </w:r>
            <w:ins w:id="1" w:author="Zaiban Farooq" w:date="2022-04-13T13:33:00Z">
              <w:r>
                <w:rPr>
                  <w:sz w:val="24"/>
                  <w:szCs w:val="24"/>
                </w:rPr>
                <w:t xml:space="preserve"> </w:t>
              </w:r>
            </w:ins>
            <w:r>
              <w:rPr>
                <w:rFonts w:eastAsia="SimSun" w:hint="eastAsia"/>
                <w:sz w:val="24"/>
                <w:szCs w:val="24"/>
                <w:lang w:eastAsia="zh-CN"/>
              </w:rPr>
              <w:t>(NSFC)</w:t>
            </w:r>
            <w:del w:id="2" w:author="Yiwei" w:date="2022-04-13T15:10:00Z">
              <w:r>
                <w:rPr>
                  <w:sz w:val="24"/>
                  <w:szCs w:val="24"/>
                </w:rPr>
                <w:delText>,</w:delText>
              </w:r>
            </w:del>
          </w:p>
          <w:p w:rsidR="00B920B3" w:rsidRDefault="00774AA0">
            <w:pPr>
              <w:pStyle w:val="NoSpacing"/>
              <w:ind w:left="972" w:hanging="972"/>
              <w:jc w:val="center"/>
              <w:rPr>
                <w:sz w:val="24"/>
                <w:szCs w:val="24"/>
              </w:rPr>
            </w:pPr>
            <w:r>
              <w:rPr>
                <w:sz w:val="24"/>
                <w:szCs w:val="24"/>
              </w:rPr>
              <w:t>Beijing, China</w:t>
            </w:r>
          </w:p>
        </w:tc>
        <w:tc>
          <w:tcPr>
            <w:tcW w:w="4908" w:type="dxa"/>
          </w:tcPr>
          <w:p w:rsidR="00B920B3" w:rsidRDefault="00774AA0">
            <w:pPr>
              <w:pStyle w:val="NoSpacing"/>
              <w:jc w:val="center"/>
              <w:rPr>
                <w:ins w:id="3" w:author="Yiwei" w:date="2022-04-13T15:09:00Z"/>
                <w:sz w:val="24"/>
                <w:szCs w:val="24"/>
              </w:rPr>
            </w:pPr>
            <w:r>
              <w:rPr>
                <w:sz w:val="24"/>
                <w:szCs w:val="24"/>
              </w:rPr>
              <w:t xml:space="preserve">The Pakistan Science Foundation (PSF)                                                   </w:t>
            </w:r>
          </w:p>
          <w:p w:rsidR="00B920B3" w:rsidRDefault="00B920B3">
            <w:pPr>
              <w:pStyle w:val="NoSpacing"/>
              <w:jc w:val="center"/>
              <w:rPr>
                <w:ins w:id="4" w:author="Yiwei" w:date="2022-04-13T15:09:00Z"/>
                <w:sz w:val="24"/>
                <w:szCs w:val="24"/>
              </w:rPr>
            </w:pPr>
          </w:p>
          <w:p w:rsidR="00B920B3" w:rsidRDefault="00774AA0">
            <w:pPr>
              <w:pStyle w:val="NoSpacing"/>
              <w:jc w:val="center"/>
              <w:rPr>
                <w:sz w:val="24"/>
                <w:szCs w:val="24"/>
              </w:rPr>
            </w:pPr>
            <w:r>
              <w:rPr>
                <w:sz w:val="24"/>
                <w:szCs w:val="24"/>
              </w:rPr>
              <w:t>Islamabad, Pakistan</w:t>
            </w:r>
          </w:p>
        </w:tc>
      </w:tr>
    </w:tbl>
    <w:p w:rsidR="00B920B3" w:rsidRDefault="00B920B3">
      <w:pPr>
        <w:pStyle w:val="NoSpacing"/>
        <w:rPr>
          <w:sz w:val="20"/>
          <w:szCs w:val="20"/>
        </w:rPr>
      </w:pPr>
    </w:p>
    <w:p w:rsidR="00B920B3" w:rsidRDefault="00774AA0">
      <w:pPr>
        <w:pStyle w:val="NoSpacing"/>
        <w:rPr>
          <w:b/>
          <w:bCs/>
          <w:sz w:val="24"/>
          <w:szCs w:val="24"/>
        </w:rPr>
      </w:pPr>
      <w:r>
        <w:rPr>
          <w:b/>
          <w:bCs/>
          <w:sz w:val="24"/>
          <w:szCs w:val="24"/>
        </w:rPr>
        <w:t>JOINT SCIENTIFIC EXCHANGE PROGRAM PROPOSAL</w:t>
      </w:r>
    </w:p>
    <w:p w:rsidR="00B920B3" w:rsidRDefault="00B920B3">
      <w:pPr>
        <w:pStyle w:val="NoSpacing"/>
        <w:rPr>
          <w:sz w:val="20"/>
          <w:szCs w:val="20"/>
        </w:rPr>
      </w:pPr>
    </w:p>
    <w:p w:rsidR="00B920B3" w:rsidRDefault="00774AA0">
      <w:pPr>
        <w:pStyle w:val="NoSpacing"/>
        <w:numPr>
          <w:ilvl w:val="0"/>
          <w:numId w:val="1"/>
        </w:numPr>
        <w:ind w:left="360"/>
        <w:jc w:val="both"/>
        <w:rPr>
          <w:sz w:val="24"/>
          <w:szCs w:val="24"/>
        </w:rPr>
      </w:pPr>
      <w:r>
        <w:rPr>
          <w:sz w:val="24"/>
          <w:szCs w:val="24"/>
        </w:rPr>
        <w:t>Please provide the required information briefly. Condensed statements in the boxes available are preferred. However, additional sheets may be used if necessary.</w:t>
      </w:r>
    </w:p>
    <w:p w:rsidR="00B920B3" w:rsidRDefault="00B920B3">
      <w:pPr>
        <w:pStyle w:val="NoSpacing"/>
        <w:ind w:left="360"/>
        <w:rPr>
          <w:sz w:val="10"/>
          <w:szCs w:val="10"/>
        </w:rPr>
      </w:pPr>
    </w:p>
    <w:p w:rsidR="00B920B3" w:rsidRDefault="00774AA0">
      <w:pPr>
        <w:pStyle w:val="NoSpacing"/>
        <w:numPr>
          <w:ilvl w:val="0"/>
          <w:numId w:val="1"/>
        </w:numPr>
        <w:ind w:left="360"/>
        <w:jc w:val="both"/>
        <w:rPr>
          <w:sz w:val="24"/>
          <w:szCs w:val="24"/>
        </w:rPr>
      </w:pPr>
      <w:r>
        <w:rPr>
          <w:sz w:val="24"/>
          <w:szCs w:val="24"/>
        </w:rPr>
        <w:t>Please attach the curricula vitae of all the participating scientists.</w:t>
      </w:r>
    </w:p>
    <w:p w:rsidR="00B920B3" w:rsidRDefault="00B920B3">
      <w:pPr>
        <w:pStyle w:val="ListParagraph"/>
        <w:rPr>
          <w:sz w:val="10"/>
          <w:szCs w:val="10"/>
        </w:rPr>
      </w:pPr>
    </w:p>
    <w:p w:rsidR="00B920B3" w:rsidRDefault="00774AA0">
      <w:pPr>
        <w:pStyle w:val="NoSpacing"/>
        <w:numPr>
          <w:ilvl w:val="0"/>
          <w:numId w:val="1"/>
        </w:numPr>
        <w:ind w:left="360"/>
        <w:jc w:val="both"/>
        <w:rPr>
          <w:sz w:val="24"/>
          <w:szCs w:val="24"/>
        </w:rPr>
      </w:pPr>
      <w:r>
        <w:rPr>
          <w:sz w:val="24"/>
          <w:szCs w:val="24"/>
        </w:rPr>
        <w:t>Chinese scientists should submit proposals to NSFC and Pakistani scientists should submit proposals to PSF.</w:t>
      </w:r>
    </w:p>
    <w:p w:rsidR="00B920B3" w:rsidRDefault="00B920B3">
      <w:pPr>
        <w:pStyle w:val="ListParagraph"/>
        <w:rPr>
          <w:sz w:val="20"/>
          <w:szCs w:val="20"/>
        </w:rPr>
      </w:pPr>
    </w:p>
    <w:p w:rsidR="00B920B3" w:rsidRDefault="00774AA0">
      <w:pPr>
        <w:pStyle w:val="NoSpacing"/>
        <w:rPr>
          <w:b/>
          <w:bCs/>
          <w:sz w:val="24"/>
          <w:szCs w:val="24"/>
        </w:rPr>
      </w:pPr>
      <w:r>
        <w:rPr>
          <w:b/>
          <w:bCs/>
          <w:sz w:val="24"/>
          <w:szCs w:val="24"/>
        </w:rPr>
        <w:t>PART 1</w:t>
      </w:r>
    </w:p>
    <w:tbl>
      <w:tblPr>
        <w:tblStyle w:val="TableGrid"/>
        <w:tblW w:w="9350" w:type="dxa"/>
        <w:tblLayout w:type="fixed"/>
        <w:tblLook w:val="04A0" w:firstRow="1" w:lastRow="0" w:firstColumn="1" w:lastColumn="0" w:noHBand="0" w:noVBand="1"/>
      </w:tblPr>
      <w:tblGrid>
        <w:gridCol w:w="4678"/>
        <w:gridCol w:w="4672"/>
      </w:tblGrid>
      <w:tr w:rsidR="00B920B3">
        <w:tc>
          <w:tcPr>
            <w:tcW w:w="9350" w:type="dxa"/>
            <w:gridSpan w:val="2"/>
          </w:tcPr>
          <w:p w:rsidR="00B920B3" w:rsidRDefault="00670E87">
            <w:pPr>
              <w:pStyle w:val="NoSpacing"/>
              <w:spacing w:before="60" w:after="60"/>
              <w:rPr>
                <w:b/>
                <w:bCs/>
                <w:sz w:val="24"/>
                <w:szCs w:val="24"/>
              </w:rPr>
            </w:pPr>
            <w:r>
              <w:rPr>
                <w:b/>
                <w:bCs/>
                <w:sz w:val="24"/>
                <w:szCs w:val="24"/>
              </w:rPr>
              <w:t>PROJECT TITLE</w:t>
            </w:r>
          </w:p>
        </w:tc>
      </w:tr>
      <w:tr w:rsidR="00670E87">
        <w:trPr>
          <w:ins w:id="5" w:author="Zaiban Farooq" w:date="2022-04-14T08:52:00Z"/>
        </w:trPr>
        <w:tc>
          <w:tcPr>
            <w:tcW w:w="9350" w:type="dxa"/>
            <w:gridSpan w:val="2"/>
          </w:tcPr>
          <w:p w:rsidR="00670E87" w:rsidRDefault="00670E87">
            <w:pPr>
              <w:pStyle w:val="NoSpacing"/>
              <w:spacing w:before="60" w:after="60"/>
              <w:rPr>
                <w:ins w:id="6" w:author="Zaiban Farooq" w:date="2022-04-14T08:52:00Z"/>
                <w:b/>
                <w:bCs/>
                <w:sz w:val="24"/>
                <w:szCs w:val="24"/>
              </w:rPr>
            </w:pPr>
            <w:r>
              <w:rPr>
                <w:b/>
                <w:bCs/>
                <w:sz w:val="24"/>
                <w:szCs w:val="24"/>
              </w:rPr>
              <w:t>KEY AREA</w:t>
            </w:r>
          </w:p>
        </w:tc>
      </w:tr>
      <w:tr w:rsidR="00B920B3">
        <w:tc>
          <w:tcPr>
            <w:tcW w:w="4678" w:type="dxa"/>
          </w:tcPr>
          <w:p w:rsidR="00B920B3" w:rsidRDefault="00B920B3">
            <w:pPr>
              <w:pStyle w:val="NoSpacing"/>
              <w:spacing w:before="60" w:after="60"/>
              <w:rPr>
                <w:b/>
                <w:bCs/>
                <w:sz w:val="24"/>
                <w:szCs w:val="24"/>
              </w:rPr>
            </w:pPr>
          </w:p>
        </w:tc>
        <w:tc>
          <w:tcPr>
            <w:tcW w:w="4672" w:type="dxa"/>
          </w:tcPr>
          <w:p w:rsidR="00B920B3" w:rsidRDefault="00B920B3">
            <w:pPr>
              <w:pStyle w:val="NoSpacing"/>
              <w:rPr>
                <w:b/>
                <w:bCs/>
                <w:sz w:val="24"/>
                <w:szCs w:val="24"/>
              </w:rPr>
            </w:pPr>
          </w:p>
        </w:tc>
      </w:tr>
    </w:tbl>
    <w:p w:rsidR="00B920B3" w:rsidRDefault="00B920B3">
      <w:pPr>
        <w:pStyle w:val="NoSpacing"/>
        <w:rPr>
          <w:b/>
          <w:bCs/>
          <w:sz w:val="20"/>
          <w:szCs w:val="20"/>
        </w:rPr>
      </w:pPr>
    </w:p>
    <w:tbl>
      <w:tblPr>
        <w:tblStyle w:val="TableGrid"/>
        <w:tblW w:w="9350" w:type="dxa"/>
        <w:tblLayout w:type="fixed"/>
        <w:tblLook w:val="04A0" w:firstRow="1" w:lastRow="0" w:firstColumn="1" w:lastColumn="0" w:noHBand="0" w:noVBand="1"/>
      </w:tblPr>
      <w:tblGrid>
        <w:gridCol w:w="1365"/>
        <w:gridCol w:w="1327"/>
        <w:gridCol w:w="1329"/>
        <w:gridCol w:w="236"/>
        <w:gridCol w:w="2437"/>
        <w:gridCol w:w="1327"/>
        <w:gridCol w:w="1329"/>
      </w:tblGrid>
      <w:tr w:rsidR="00B920B3">
        <w:tc>
          <w:tcPr>
            <w:tcW w:w="4022" w:type="dxa"/>
            <w:gridSpan w:val="3"/>
          </w:tcPr>
          <w:p w:rsidR="00B920B3" w:rsidRDefault="00774AA0">
            <w:pPr>
              <w:pStyle w:val="NoSpacing"/>
              <w:spacing w:before="60" w:after="60"/>
              <w:jc w:val="center"/>
              <w:rPr>
                <w:sz w:val="24"/>
                <w:szCs w:val="24"/>
              </w:rPr>
            </w:pPr>
            <w:r>
              <w:rPr>
                <w:sz w:val="24"/>
                <w:szCs w:val="24"/>
              </w:rPr>
              <w:t>Chinese Side</w:t>
            </w:r>
          </w:p>
        </w:tc>
        <w:tc>
          <w:tcPr>
            <w:tcW w:w="235" w:type="dxa"/>
            <w:vMerge w:val="restart"/>
          </w:tcPr>
          <w:p w:rsidR="00B920B3" w:rsidRDefault="00B920B3">
            <w:pPr>
              <w:pStyle w:val="NoSpacing"/>
              <w:spacing w:before="60" w:after="60"/>
              <w:rPr>
                <w:sz w:val="24"/>
                <w:szCs w:val="24"/>
              </w:rPr>
            </w:pPr>
          </w:p>
        </w:tc>
        <w:tc>
          <w:tcPr>
            <w:tcW w:w="5093" w:type="dxa"/>
            <w:gridSpan w:val="3"/>
          </w:tcPr>
          <w:p w:rsidR="00B920B3" w:rsidRDefault="00774AA0">
            <w:pPr>
              <w:pStyle w:val="NoSpacing"/>
              <w:spacing w:before="60" w:after="60"/>
              <w:jc w:val="center"/>
              <w:rPr>
                <w:sz w:val="24"/>
                <w:szCs w:val="24"/>
              </w:rPr>
            </w:pPr>
            <w:r>
              <w:rPr>
                <w:sz w:val="24"/>
                <w:szCs w:val="24"/>
              </w:rPr>
              <w:t>Pakistani Side</w:t>
            </w:r>
          </w:p>
        </w:tc>
      </w:tr>
      <w:tr w:rsidR="00B920B3">
        <w:tc>
          <w:tcPr>
            <w:tcW w:w="4022" w:type="dxa"/>
            <w:gridSpan w:val="3"/>
          </w:tcPr>
          <w:p w:rsidR="00B920B3" w:rsidRDefault="00774AA0">
            <w:pPr>
              <w:pStyle w:val="NoSpacing"/>
              <w:rPr>
                <w:sz w:val="24"/>
                <w:szCs w:val="24"/>
              </w:rPr>
            </w:pPr>
            <w:r>
              <w:rPr>
                <w:sz w:val="24"/>
                <w:szCs w:val="24"/>
              </w:rPr>
              <w:t>PI Name, Designation, Department and organization</w:t>
            </w:r>
          </w:p>
          <w:p w:rsidR="00B920B3" w:rsidRDefault="00B920B3">
            <w:pPr>
              <w:pStyle w:val="NoSpacing"/>
              <w:spacing w:after="360"/>
              <w:rPr>
                <w:sz w:val="24"/>
                <w:szCs w:val="24"/>
              </w:rPr>
            </w:pPr>
          </w:p>
        </w:tc>
        <w:tc>
          <w:tcPr>
            <w:tcW w:w="235" w:type="dxa"/>
            <w:vMerge/>
          </w:tcPr>
          <w:p w:rsidR="00B920B3" w:rsidRDefault="00B920B3">
            <w:pPr>
              <w:pStyle w:val="NoSpacing"/>
              <w:spacing w:after="360"/>
              <w:rPr>
                <w:sz w:val="24"/>
                <w:szCs w:val="24"/>
              </w:rPr>
            </w:pPr>
          </w:p>
        </w:tc>
        <w:tc>
          <w:tcPr>
            <w:tcW w:w="5093" w:type="dxa"/>
            <w:gridSpan w:val="3"/>
          </w:tcPr>
          <w:p w:rsidR="00B920B3" w:rsidRDefault="00774AA0">
            <w:pPr>
              <w:pStyle w:val="NoSpacing"/>
              <w:rPr>
                <w:sz w:val="24"/>
                <w:szCs w:val="24"/>
              </w:rPr>
            </w:pPr>
            <w:r>
              <w:rPr>
                <w:sz w:val="24"/>
                <w:szCs w:val="24"/>
              </w:rPr>
              <w:t>PI Name, Designation, Department and organization</w:t>
            </w:r>
          </w:p>
          <w:p w:rsidR="00B920B3" w:rsidRDefault="00B920B3">
            <w:pPr>
              <w:pStyle w:val="NoSpacing"/>
              <w:spacing w:after="360"/>
              <w:rPr>
                <w:sz w:val="24"/>
                <w:szCs w:val="24"/>
              </w:rPr>
            </w:pPr>
          </w:p>
        </w:tc>
      </w:tr>
      <w:tr w:rsidR="00B920B3">
        <w:tc>
          <w:tcPr>
            <w:tcW w:w="1366" w:type="dxa"/>
          </w:tcPr>
          <w:p w:rsidR="00B920B3" w:rsidRDefault="00774AA0">
            <w:pPr>
              <w:pStyle w:val="NoSpacing"/>
              <w:spacing w:after="240"/>
              <w:rPr>
                <w:sz w:val="24"/>
                <w:szCs w:val="24"/>
              </w:rPr>
            </w:pPr>
            <w:r>
              <w:rPr>
                <w:sz w:val="24"/>
                <w:szCs w:val="24"/>
              </w:rPr>
              <w:lastRenderedPageBreak/>
              <w:t>Date</w:t>
            </w:r>
          </w:p>
        </w:tc>
        <w:tc>
          <w:tcPr>
            <w:tcW w:w="2656" w:type="dxa"/>
            <w:gridSpan w:val="2"/>
          </w:tcPr>
          <w:p w:rsidR="00B920B3" w:rsidRDefault="00774AA0">
            <w:pPr>
              <w:pStyle w:val="NoSpacing"/>
              <w:spacing w:after="240"/>
              <w:rPr>
                <w:sz w:val="24"/>
                <w:szCs w:val="24"/>
              </w:rPr>
            </w:pPr>
            <w:r>
              <w:rPr>
                <w:sz w:val="24"/>
                <w:szCs w:val="24"/>
              </w:rPr>
              <w:t>Signature of PI</w:t>
            </w:r>
          </w:p>
        </w:tc>
        <w:tc>
          <w:tcPr>
            <w:tcW w:w="235" w:type="dxa"/>
            <w:vMerge/>
          </w:tcPr>
          <w:p w:rsidR="00B920B3" w:rsidRDefault="00B920B3">
            <w:pPr>
              <w:pStyle w:val="NoSpacing"/>
              <w:spacing w:after="240"/>
              <w:rPr>
                <w:sz w:val="24"/>
                <w:szCs w:val="24"/>
              </w:rPr>
            </w:pPr>
          </w:p>
        </w:tc>
        <w:tc>
          <w:tcPr>
            <w:tcW w:w="2437" w:type="dxa"/>
          </w:tcPr>
          <w:p w:rsidR="00B920B3" w:rsidRDefault="00774AA0">
            <w:pPr>
              <w:pStyle w:val="NoSpacing"/>
              <w:spacing w:after="240"/>
              <w:rPr>
                <w:sz w:val="24"/>
                <w:szCs w:val="24"/>
              </w:rPr>
            </w:pPr>
            <w:r>
              <w:rPr>
                <w:sz w:val="24"/>
                <w:szCs w:val="24"/>
              </w:rPr>
              <w:t>Date</w:t>
            </w:r>
          </w:p>
        </w:tc>
        <w:tc>
          <w:tcPr>
            <w:tcW w:w="2656" w:type="dxa"/>
            <w:gridSpan w:val="2"/>
          </w:tcPr>
          <w:p w:rsidR="00B920B3" w:rsidRDefault="00774AA0">
            <w:pPr>
              <w:pStyle w:val="NoSpacing"/>
              <w:spacing w:after="240"/>
              <w:rPr>
                <w:sz w:val="24"/>
                <w:szCs w:val="24"/>
              </w:rPr>
            </w:pPr>
            <w:r>
              <w:rPr>
                <w:sz w:val="24"/>
                <w:szCs w:val="24"/>
              </w:rPr>
              <w:t>Signature of PI</w:t>
            </w:r>
          </w:p>
        </w:tc>
      </w:tr>
      <w:tr w:rsidR="00B920B3">
        <w:trPr>
          <w:trHeight w:val="848"/>
        </w:trPr>
        <w:tc>
          <w:tcPr>
            <w:tcW w:w="4022" w:type="dxa"/>
            <w:gridSpan w:val="3"/>
          </w:tcPr>
          <w:p w:rsidR="00B920B3" w:rsidRDefault="00774AA0">
            <w:pPr>
              <w:pStyle w:val="NoSpacing"/>
              <w:rPr>
                <w:sz w:val="24"/>
                <w:szCs w:val="24"/>
              </w:rPr>
            </w:pPr>
            <w:r>
              <w:rPr>
                <w:sz w:val="24"/>
                <w:szCs w:val="24"/>
              </w:rPr>
              <w:t>Address</w:t>
            </w:r>
          </w:p>
          <w:p w:rsidR="00B920B3" w:rsidRDefault="00B920B3">
            <w:pPr>
              <w:pStyle w:val="NoSpacing"/>
              <w:rPr>
                <w:sz w:val="24"/>
                <w:szCs w:val="24"/>
              </w:rPr>
            </w:pPr>
          </w:p>
          <w:p w:rsidR="00B920B3" w:rsidRDefault="00B920B3">
            <w:pPr>
              <w:pStyle w:val="NoSpacing"/>
              <w:rPr>
                <w:sz w:val="24"/>
                <w:szCs w:val="24"/>
              </w:rPr>
            </w:pPr>
          </w:p>
          <w:p w:rsidR="00B920B3" w:rsidRDefault="00B920B3">
            <w:pPr>
              <w:pStyle w:val="NoSpacing"/>
              <w:rPr>
                <w:sz w:val="24"/>
                <w:szCs w:val="24"/>
              </w:rPr>
            </w:pPr>
          </w:p>
        </w:tc>
        <w:tc>
          <w:tcPr>
            <w:tcW w:w="235" w:type="dxa"/>
            <w:vMerge/>
          </w:tcPr>
          <w:p w:rsidR="00B920B3" w:rsidRDefault="00B920B3">
            <w:pPr>
              <w:pStyle w:val="NoSpacing"/>
              <w:rPr>
                <w:sz w:val="24"/>
                <w:szCs w:val="24"/>
              </w:rPr>
            </w:pPr>
          </w:p>
        </w:tc>
        <w:tc>
          <w:tcPr>
            <w:tcW w:w="5093" w:type="dxa"/>
            <w:gridSpan w:val="3"/>
          </w:tcPr>
          <w:p w:rsidR="00B920B3" w:rsidRDefault="00774AA0">
            <w:pPr>
              <w:pStyle w:val="NoSpacing"/>
              <w:rPr>
                <w:sz w:val="24"/>
                <w:szCs w:val="24"/>
              </w:rPr>
            </w:pPr>
            <w:r>
              <w:rPr>
                <w:sz w:val="24"/>
                <w:szCs w:val="24"/>
              </w:rPr>
              <w:t>Address</w:t>
            </w:r>
          </w:p>
          <w:p w:rsidR="00B920B3" w:rsidRDefault="00B920B3">
            <w:pPr>
              <w:pStyle w:val="NoSpacing"/>
              <w:rPr>
                <w:sz w:val="24"/>
                <w:szCs w:val="24"/>
              </w:rPr>
            </w:pPr>
          </w:p>
          <w:p w:rsidR="00B920B3" w:rsidRDefault="00B920B3">
            <w:pPr>
              <w:pStyle w:val="NoSpacing"/>
              <w:rPr>
                <w:sz w:val="24"/>
                <w:szCs w:val="24"/>
              </w:rPr>
            </w:pPr>
          </w:p>
          <w:p w:rsidR="00B920B3" w:rsidRDefault="00B920B3">
            <w:pPr>
              <w:pStyle w:val="NoSpacing"/>
              <w:rPr>
                <w:sz w:val="24"/>
                <w:szCs w:val="24"/>
              </w:rPr>
            </w:pPr>
          </w:p>
        </w:tc>
      </w:tr>
      <w:tr w:rsidR="00B920B3">
        <w:tc>
          <w:tcPr>
            <w:tcW w:w="1366" w:type="dxa"/>
          </w:tcPr>
          <w:p w:rsidR="00B920B3" w:rsidRDefault="00774AA0">
            <w:pPr>
              <w:pStyle w:val="NoSpacing"/>
              <w:spacing w:after="360"/>
              <w:rPr>
                <w:sz w:val="24"/>
                <w:szCs w:val="24"/>
              </w:rPr>
            </w:pPr>
            <w:r>
              <w:rPr>
                <w:sz w:val="24"/>
                <w:szCs w:val="24"/>
              </w:rPr>
              <w:t>Telephone</w:t>
            </w:r>
          </w:p>
        </w:tc>
        <w:tc>
          <w:tcPr>
            <w:tcW w:w="1327" w:type="dxa"/>
          </w:tcPr>
          <w:p w:rsidR="00B920B3" w:rsidRDefault="00774AA0">
            <w:pPr>
              <w:pStyle w:val="NoSpacing"/>
              <w:spacing w:after="360"/>
              <w:rPr>
                <w:sz w:val="24"/>
                <w:szCs w:val="24"/>
              </w:rPr>
            </w:pPr>
            <w:r>
              <w:rPr>
                <w:sz w:val="24"/>
                <w:szCs w:val="24"/>
              </w:rPr>
              <w:t>Fax</w:t>
            </w:r>
          </w:p>
        </w:tc>
        <w:tc>
          <w:tcPr>
            <w:tcW w:w="1329" w:type="dxa"/>
          </w:tcPr>
          <w:p w:rsidR="00B920B3" w:rsidRDefault="00774AA0">
            <w:pPr>
              <w:pStyle w:val="NoSpacing"/>
              <w:spacing w:after="360"/>
              <w:rPr>
                <w:sz w:val="24"/>
                <w:szCs w:val="24"/>
              </w:rPr>
            </w:pPr>
            <w:r>
              <w:rPr>
                <w:rFonts w:eastAsia="SimSun" w:hint="eastAsia"/>
                <w:sz w:val="24"/>
                <w:szCs w:val="24"/>
                <w:lang w:eastAsia="zh-CN"/>
              </w:rPr>
              <w:t>E</w:t>
            </w:r>
            <w:r>
              <w:rPr>
                <w:sz w:val="24"/>
                <w:szCs w:val="24"/>
              </w:rPr>
              <w:t>-mail</w:t>
            </w:r>
          </w:p>
        </w:tc>
        <w:tc>
          <w:tcPr>
            <w:tcW w:w="235" w:type="dxa"/>
            <w:vMerge/>
          </w:tcPr>
          <w:p w:rsidR="00B920B3" w:rsidRDefault="00B920B3">
            <w:pPr>
              <w:pStyle w:val="NoSpacing"/>
              <w:spacing w:after="360"/>
              <w:rPr>
                <w:sz w:val="24"/>
                <w:szCs w:val="24"/>
              </w:rPr>
            </w:pPr>
          </w:p>
        </w:tc>
        <w:tc>
          <w:tcPr>
            <w:tcW w:w="2437" w:type="dxa"/>
          </w:tcPr>
          <w:p w:rsidR="00B920B3" w:rsidRDefault="00774AA0">
            <w:pPr>
              <w:pStyle w:val="NoSpacing"/>
              <w:spacing w:after="360"/>
              <w:rPr>
                <w:sz w:val="24"/>
                <w:szCs w:val="24"/>
              </w:rPr>
            </w:pPr>
            <w:r>
              <w:rPr>
                <w:sz w:val="24"/>
                <w:szCs w:val="24"/>
              </w:rPr>
              <w:t>Telephone</w:t>
            </w:r>
          </w:p>
        </w:tc>
        <w:tc>
          <w:tcPr>
            <w:tcW w:w="1327" w:type="dxa"/>
          </w:tcPr>
          <w:p w:rsidR="00B920B3" w:rsidRDefault="00774AA0">
            <w:pPr>
              <w:pStyle w:val="NoSpacing"/>
              <w:spacing w:after="360"/>
              <w:rPr>
                <w:sz w:val="24"/>
                <w:szCs w:val="24"/>
              </w:rPr>
            </w:pPr>
            <w:r>
              <w:rPr>
                <w:sz w:val="24"/>
                <w:szCs w:val="24"/>
              </w:rPr>
              <w:t>Fax</w:t>
            </w:r>
          </w:p>
        </w:tc>
        <w:tc>
          <w:tcPr>
            <w:tcW w:w="1329" w:type="dxa"/>
          </w:tcPr>
          <w:p w:rsidR="00B920B3" w:rsidRDefault="00774AA0">
            <w:pPr>
              <w:pStyle w:val="NoSpacing"/>
              <w:spacing w:after="360"/>
              <w:rPr>
                <w:sz w:val="24"/>
                <w:szCs w:val="24"/>
              </w:rPr>
            </w:pPr>
            <w:r>
              <w:rPr>
                <w:rFonts w:eastAsia="SimSun" w:hint="eastAsia"/>
                <w:sz w:val="24"/>
                <w:szCs w:val="24"/>
                <w:lang w:eastAsia="zh-CN"/>
              </w:rPr>
              <w:t>E</w:t>
            </w:r>
            <w:r>
              <w:rPr>
                <w:sz w:val="24"/>
                <w:szCs w:val="24"/>
              </w:rPr>
              <w:t>-mail</w:t>
            </w:r>
          </w:p>
        </w:tc>
      </w:tr>
      <w:tr w:rsidR="00B920B3">
        <w:trPr>
          <w:trHeight w:val="296"/>
        </w:trPr>
        <w:tc>
          <w:tcPr>
            <w:tcW w:w="4022" w:type="dxa"/>
            <w:gridSpan w:val="3"/>
            <w:tcBorders>
              <w:bottom w:val="single" w:sz="4" w:space="0" w:color="000000" w:themeColor="text1"/>
            </w:tcBorders>
          </w:tcPr>
          <w:p w:rsidR="00B920B3" w:rsidRDefault="00774AA0">
            <w:pPr>
              <w:pStyle w:val="NoSpacing"/>
              <w:rPr>
                <w:sz w:val="24"/>
                <w:szCs w:val="24"/>
              </w:rPr>
            </w:pPr>
            <w:r>
              <w:rPr>
                <w:sz w:val="24"/>
                <w:szCs w:val="24"/>
              </w:rPr>
              <w:t xml:space="preserve">List of participants </w:t>
            </w:r>
          </w:p>
          <w:p w:rsidR="00B920B3" w:rsidRDefault="00B920B3">
            <w:pPr>
              <w:pStyle w:val="NoSpacing"/>
              <w:rPr>
                <w:sz w:val="24"/>
                <w:szCs w:val="24"/>
              </w:rPr>
            </w:pPr>
          </w:p>
          <w:p w:rsidR="00B920B3" w:rsidRDefault="00B920B3">
            <w:pPr>
              <w:pStyle w:val="NoSpacing"/>
              <w:rPr>
                <w:sz w:val="24"/>
                <w:szCs w:val="24"/>
              </w:rPr>
            </w:pPr>
          </w:p>
        </w:tc>
        <w:tc>
          <w:tcPr>
            <w:tcW w:w="235" w:type="dxa"/>
            <w:vMerge/>
          </w:tcPr>
          <w:p w:rsidR="00B920B3" w:rsidRDefault="00B920B3">
            <w:pPr>
              <w:pStyle w:val="NoSpacing"/>
              <w:rPr>
                <w:sz w:val="24"/>
                <w:szCs w:val="24"/>
              </w:rPr>
            </w:pPr>
          </w:p>
        </w:tc>
        <w:tc>
          <w:tcPr>
            <w:tcW w:w="5093" w:type="dxa"/>
            <w:gridSpan w:val="3"/>
            <w:tcBorders>
              <w:bottom w:val="single" w:sz="4" w:space="0" w:color="000000" w:themeColor="text1"/>
            </w:tcBorders>
          </w:tcPr>
          <w:p w:rsidR="00B920B3" w:rsidRDefault="00774AA0">
            <w:pPr>
              <w:pStyle w:val="NoSpacing"/>
              <w:rPr>
                <w:sz w:val="24"/>
                <w:szCs w:val="24"/>
              </w:rPr>
            </w:pPr>
            <w:r>
              <w:rPr>
                <w:sz w:val="24"/>
                <w:szCs w:val="24"/>
              </w:rPr>
              <w:t xml:space="preserve">List of </w:t>
            </w:r>
            <w:r>
              <w:rPr>
                <w:rFonts w:eastAsia="SimSun" w:hint="eastAsia"/>
                <w:sz w:val="24"/>
                <w:szCs w:val="24"/>
                <w:lang w:eastAsia="zh-CN"/>
              </w:rPr>
              <w:t>P</w:t>
            </w:r>
            <w:r>
              <w:rPr>
                <w:sz w:val="24"/>
                <w:szCs w:val="24"/>
              </w:rPr>
              <w:t>articipants</w:t>
            </w:r>
          </w:p>
        </w:tc>
      </w:tr>
      <w:tr w:rsidR="00B920B3">
        <w:trPr>
          <w:trHeight w:val="276"/>
        </w:trPr>
        <w:tc>
          <w:tcPr>
            <w:tcW w:w="4022" w:type="dxa"/>
            <w:gridSpan w:val="3"/>
            <w:tcBorders>
              <w:bottom w:val="single" w:sz="4" w:space="0" w:color="000000" w:themeColor="text1"/>
            </w:tcBorders>
          </w:tcPr>
          <w:p w:rsidR="00B920B3" w:rsidRDefault="00774AA0">
            <w:pPr>
              <w:pStyle w:val="NoSpacing"/>
              <w:rPr>
                <w:sz w:val="24"/>
                <w:szCs w:val="24"/>
              </w:rPr>
            </w:pPr>
            <w:r>
              <w:rPr>
                <w:sz w:val="24"/>
                <w:szCs w:val="24"/>
              </w:rPr>
              <w:t xml:space="preserve">Head of </w:t>
            </w:r>
            <w:r>
              <w:rPr>
                <w:rFonts w:eastAsia="SimSun" w:hint="eastAsia"/>
                <w:sz w:val="24"/>
                <w:szCs w:val="24"/>
                <w:lang w:eastAsia="zh-CN"/>
              </w:rPr>
              <w:t>I</w:t>
            </w:r>
            <w:r>
              <w:rPr>
                <w:sz w:val="24"/>
                <w:szCs w:val="24"/>
              </w:rPr>
              <w:t>nstitution</w:t>
            </w:r>
          </w:p>
          <w:p w:rsidR="00B920B3" w:rsidRDefault="00B920B3">
            <w:pPr>
              <w:pStyle w:val="NoSpacing"/>
              <w:rPr>
                <w:sz w:val="24"/>
                <w:szCs w:val="24"/>
              </w:rPr>
            </w:pPr>
          </w:p>
          <w:p w:rsidR="00B920B3" w:rsidRDefault="00B920B3">
            <w:pPr>
              <w:pStyle w:val="NoSpacing"/>
              <w:rPr>
                <w:sz w:val="24"/>
                <w:szCs w:val="24"/>
              </w:rPr>
            </w:pPr>
          </w:p>
        </w:tc>
        <w:tc>
          <w:tcPr>
            <w:tcW w:w="235" w:type="dxa"/>
            <w:vMerge/>
          </w:tcPr>
          <w:p w:rsidR="00B920B3" w:rsidRDefault="00B920B3">
            <w:pPr>
              <w:pStyle w:val="NoSpacing"/>
              <w:rPr>
                <w:sz w:val="24"/>
                <w:szCs w:val="24"/>
              </w:rPr>
            </w:pPr>
          </w:p>
        </w:tc>
        <w:tc>
          <w:tcPr>
            <w:tcW w:w="5093" w:type="dxa"/>
            <w:gridSpan w:val="3"/>
            <w:tcBorders>
              <w:bottom w:val="single" w:sz="4" w:space="0" w:color="000000" w:themeColor="text1"/>
            </w:tcBorders>
          </w:tcPr>
          <w:p w:rsidR="00B920B3" w:rsidRDefault="00774AA0">
            <w:pPr>
              <w:pStyle w:val="NoSpacing"/>
              <w:rPr>
                <w:sz w:val="24"/>
                <w:szCs w:val="24"/>
              </w:rPr>
            </w:pPr>
            <w:r>
              <w:rPr>
                <w:sz w:val="24"/>
                <w:szCs w:val="24"/>
              </w:rPr>
              <w:t xml:space="preserve">Head of </w:t>
            </w:r>
            <w:r>
              <w:rPr>
                <w:rFonts w:eastAsia="SimSun" w:hint="eastAsia"/>
                <w:sz w:val="24"/>
                <w:szCs w:val="24"/>
                <w:lang w:eastAsia="zh-CN"/>
              </w:rPr>
              <w:t>I</w:t>
            </w:r>
            <w:r>
              <w:rPr>
                <w:sz w:val="24"/>
                <w:szCs w:val="24"/>
              </w:rPr>
              <w:t>nstitution</w:t>
            </w:r>
          </w:p>
        </w:tc>
      </w:tr>
      <w:tr w:rsidR="00B920B3">
        <w:tc>
          <w:tcPr>
            <w:tcW w:w="1366" w:type="dxa"/>
          </w:tcPr>
          <w:p w:rsidR="00B920B3" w:rsidRDefault="00774AA0">
            <w:pPr>
              <w:pStyle w:val="NoSpacing"/>
              <w:spacing w:after="240"/>
              <w:rPr>
                <w:sz w:val="24"/>
                <w:szCs w:val="24"/>
              </w:rPr>
            </w:pPr>
            <w:r>
              <w:rPr>
                <w:sz w:val="24"/>
                <w:szCs w:val="24"/>
              </w:rPr>
              <w:t>Date</w:t>
            </w:r>
          </w:p>
        </w:tc>
        <w:tc>
          <w:tcPr>
            <w:tcW w:w="2656" w:type="dxa"/>
            <w:gridSpan w:val="2"/>
          </w:tcPr>
          <w:p w:rsidR="00B920B3" w:rsidRDefault="00774AA0">
            <w:pPr>
              <w:pStyle w:val="NoSpacing"/>
              <w:spacing w:after="240"/>
              <w:rPr>
                <w:sz w:val="24"/>
                <w:szCs w:val="24"/>
              </w:rPr>
            </w:pPr>
            <w:r>
              <w:rPr>
                <w:sz w:val="24"/>
                <w:szCs w:val="24"/>
              </w:rPr>
              <w:t>Signature and Stamp</w:t>
            </w:r>
          </w:p>
        </w:tc>
        <w:tc>
          <w:tcPr>
            <w:tcW w:w="235" w:type="dxa"/>
            <w:vMerge/>
          </w:tcPr>
          <w:p w:rsidR="00B920B3" w:rsidRDefault="00B920B3">
            <w:pPr>
              <w:pStyle w:val="NoSpacing"/>
              <w:spacing w:after="240"/>
              <w:rPr>
                <w:sz w:val="24"/>
                <w:szCs w:val="24"/>
              </w:rPr>
            </w:pPr>
          </w:p>
        </w:tc>
        <w:tc>
          <w:tcPr>
            <w:tcW w:w="2437" w:type="dxa"/>
          </w:tcPr>
          <w:p w:rsidR="00B920B3" w:rsidRDefault="00774AA0">
            <w:pPr>
              <w:pStyle w:val="NoSpacing"/>
              <w:spacing w:after="240"/>
              <w:rPr>
                <w:sz w:val="24"/>
                <w:szCs w:val="24"/>
              </w:rPr>
            </w:pPr>
            <w:r>
              <w:rPr>
                <w:sz w:val="24"/>
                <w:szCs w:val="24"/>
              </w:rPr>
              <w:t xml:space="preserve">Date </w:t>
            </w:r>
          </w:p>
        </w:tc>
        <w:tc>
          <w:tcPr>
            <w:tcW w:w="2656" w:type="dxa"/>
            <w:gridSpan w:val="2"/>
          </w:tcPr>
          <w:p w:rsidR="00B920B3" w:rsidRDefault="00774AA0">
            <w:pPr>
              <w:pStyle w:val="NoSpacing"/>
              <w:spacing w:after="240"/>
              <w:rPr>
                <w:sz w:val="24"/>
                <w:szCs w:val="24"/>
              </w:rPr>
            </w:pPr>
            <w:r>
              <w:rPr>
                <w:sz w:val="24"/>
                <w:szCs w:val="24"/>
              </w:rPr>
              <w:t>Signature and Stamp</w:t>
            </w:r>
          </w:p>
        </w:tc>
      </w:tr>
    </w:tbl>
    <w:p w:rsidR="00B920B3" w:rsidRDefault="00B920B3">
      <w:pPr>
        <w:pStyle w:val="NoSpacing"/>
        <w:rPr>
          <w:b/>
          <w:bCs/>
          <w:sz w:val="24"/>
          <w:szCs w:val="24"/>
        </w:rPr>
      </w:pPr>
    </w:p>
    <w:p w:rsidR="00B920B3" w:rsidRDefault="00774AA0">
      <w:pPr>
        <w:rPr>
          <w:b/>
          <w:bCs/>
          <w:sz w:val="24"/>
          <w:szCs w:val="24"/>
        </w:rPr>
      </w:pPr>
      <w:r>
        <w:rPr>
          <w:b/>
          <w:bCs/>
          <w:sz w:val="24"/>
          <w:szCs w:val="24"/>
        </w:rPr>
        <w:br w:type="page"/>
      </w:r>
    </w:p>
    <w:p w:rsidR="00B920B3" w:rsidRDefault="00774AA0">
      <w:pPr>
        <w:pStyle w:val="NoSpacing"/>
        <w:rPr>
          <w:b/>
          <w:bCs/>
          <w:sz w:val="24"/>
          <w:szCs w:val="24"/>
        </w:rPr>
      </w:pPr>
      <w:r>
        <w:rPr>
          <w:b/>
          <w:bCs/>
          <w:sz w:val="24"/>
          <w:szCs w:val="24"/>
        </w:rPr>
        <w:lastRenderedPageBreak/>
        <w:t xml:space="preserve">PART 2 – PROJECT INFORMATION </w:t>
      </w:r>
    </w:p>
    <w:p w:rsidR="00B920B3" w:rsidRDefault="00B920B3">
      <w:pPr>
        <w:pStyle w:val="NoSpacing"/>
        <w:rPr>
          <w:sz w:val="24"/>
          <w:szCs w:val="24"/>
        </w:rPr>
      </w:pPr>
    </w:p>
    <w:p w:rsidR="00B157AB" w:rsidRPr="00B157AB" w:rsidRDefault="00774AA0" w:rsidP="00B157AB">
      <w:pPr>
        <w:pStyle w:val="NoSpacing"/>
        <w:numPr>
          <w:ilvl w:val="0"/>
          <w:numId w:val="2"/>
        </w:numPr>
        <w:ind w:left="540"/>
        <w:jc w:val="both"/>
        <w:rPr>
          <w:sz w:val="24"/>
          <w:szCs w:val="24"/>
        </w:rPr>
      </w:pPr>
      <w:r>
        <w:rPr>
          <w:b/>
          <w:bCs/>
          <w:sz w:val="24"/>
          <w:szCs w:val="24"/>
        </w:rPr>
        <w:t xml:space="preserve">General </w:t>
      </w:r>
      <w:r>
        <w:rPr>
          <w:rFonts w:eastAsia="SimSun" w:hint="eastAsia"/>
          <w:b/>
          <w:bCs/>
          <w:sz w:val="24"/>
          <w:szCs w:val="24"/>
          <w:lang w:eastAsia="zh-CN"/>
        </w:rPr>
        <w:t>I</w:t>
      </w:r>
      <w:r>
        <w:rPr>
          <w:b/>
          <w:bCs/>
          <w:sz w:val="24"/>
          <w:szCs w:val="24"/>
        </w:rPr>
        <w:t>nformation</w:t>
      </w:r>
      <w:r>
        <w:rPr>
          <w:sz w:val="24"/>
          <w:szCs w:val="24"/>
        </w:rPr>
        <w:t xml:space="preserve">- </w:t>
      </w:r>
      <w:r w:rsidR="00230E50">
        <w:rPr>
          <w:sz w:val="24"/>
          <w:szCs w:val="24"/>
        </w:rPr>
        <w:t xml:space="preserve">The project we are proposing is Real Estate Blockchain application. </w:t>
      </w:r>
      <w:r w:rsidR="00753A4C">
        <w:rPr>
          <w:sz w:val="24"/>
          <w:szCs w:val="24"/>
        </w:rPr>
        <w:t>Blockchain is a distributed database that is shared among the nodes of the computer networks. Blockchain is a kind of database which is 100% secure and permanent and the data of this doesn’t saved in any central location. The reason for using Blockchain in this application because this is one of the most trending topic have a great future scope in it. It reduce compliance cost and speed up data transfer processing.</w:t>
      </w:r>
      <w:r w:rsidR="00FA0F92">
        <w:rPr>
          <w:sz w:val="24"/>
          <w:szCs w:val="24"/>
        </w:rPr>
        <w:t xml:space="preserve"> Blockchain technology has impacted the real estate industry in a variety of ways, including offering a new means for buyers and sellers to connect with each other.</w:t>
      </w:r>
      <w:r w:rsidR="00FE74E0">
        <w:rPr>
          <w:sz w:val="24"/>
          <w:szCs w:val="24"/>
        </w:rPr>
        <w:t xml:space="preserve"> Blockchain use concept of smart contract which reduces the need for intermediaries in blockchain’s well designed peer to peer network, eliminating </w:t>
      </w:r>
      <w:r w:rsidR="00CA403A">
        <w:rPr>
          <w:sz w:val="24"/>
          <w:szCs w:val="24"/>
        </w:rPr>
        <w:t>multiple transaction costs</w:t>
      </w:r>
      <w:r w:rsidR="00FE74E0">
        <w:rPr>
          <w:sz w:val="24"/>
          <w:szCs w:val="24"/>
        </w:rPr>
        <w:t>.</w:t>
      </w:r>
      <w:r w:rsidR="00407982">
        <w:rPr>
          <w:sz w:val="24"/>
          <w:szCs w:val="24"/>
        </w:rPr>
        <w:t xml:space="preserve"> Blockchain can be used in multiple programming languages like Golang, Python, </w:t>
      </w:r>
      <w:r w:rsidR="00FD15E9">
        <w:rPr>
          <w:sz w:val="24"/>
          <w:szCs w:val="24"/>
        </w:rPr>
        <w:t xml:space="preserve">and Solidity </w:t>
      </w:r>
      <w:r w:rsidR="00B157AB">
        <w:rPr>
          <w:sz w:val="24"/>
          <w:szCs w:val="24"/>
        </w:rPr>
        <w:t xml:space="preserve">etc. </w:t>
      </w:r>
      <w:r w:rsidR="00B157AB" w:rsidRPr="00B157AB">
        <w:rPr>
          <w:sz w:val="24"/>
          <w:szCs w:val="24"/>
        </w:rPr>
        <w:t>The popularity of Blockchain and distributed ledger technologies for business applications has increased substantially over the past years. Partly, this is due to a hype, fueled by the rising and dropping value of Bitcoin. But apart from the Bitcoin hype, how can we understand the attractiveness of distributed ledger technologies for its use in business applications? A recent claim is that Blockchain applications may enhance trust in inter-organizational relationships and business transactions.</w:t>
      </w:r>
    </w:p>
    <w:p w:rsidR="00B920B3" w:rsidRDefault="00B920B3">
      <w:pPr>
        <w:pStyle w:val="NoSpacing"/>
        <w:ind w:left="540" w:hanging="360"/>
        <w:jc w:val="both"/>
        <w:rPr>
          <w:sz w:val="24"/>
          <w:szCs w:val="24"/>
        </w:rPr>
      </w:pPr>
    </w:p>
    <w:p w:rsidR="00F96688" w:rsidRPr="00F96688" w:rsidRDefault="00774AA0" w:rsidP="00F96688">
      <w:pPr>
        <w:pStyle w:val="NoSpacing"/>
        <w:numPr>
          <w:ilvl w:val="0"/>
          <w:numId w:val="2"/>
        </w:numPr>
        <w:ind w:left="540"/>
        <w:jc w:val="both"/>
        <w:rPr>
          <w:sz w:val="24"/>
          <w:szCs w:val="24"/>
        </w:rPr>
      </w:pPr>
      <w:r>
        <w:rPr>
          <w:b/>
          <w:bCs/>
          <w:sz w:val="24"/>
          <w:szCs w:val="24"/>
        </w:rPr>
        <w:t>Introduction</w:t>
      </w:r>
      <w:r>
        <w:rPr>
          <w:sz w:val="24"/>
          <w:szCs w:val="24"/>
        </w:rPr>
        <w:t xml:space="preserve">- </w:t>
      </w:r>
      <w:r w:rsidR="00F96688">
        <w:rPr>
          <w:sz w:val="24"/>
          <w:szCs w:val="24"/>
        </w:rPr>
        <w:t xml:space="preserve">The subject and basic idea of the project is to understand the market and get profitable business regarding real estate buying and selling for normal customers or real estate agents. The idea is to develop MVP (Most viable product) which can be accessed from Android, iOS and from desktop. The fundamentals are to have a datasets for multiple prime locations for real estate properties prices. Our application will provide the prices predictions with respect to multiple parameters which includes country’s economy, </w:t>
      </w:r>
      <w:r w:rsidR="0042009E">
        <w:rPr>
          <w:sz w:val="24"/>
          <w:szCs w:val="24"/>
        </w:rPr>
        <w:t>population, location facilities, climate change and so on. The profitable business concept will be launched, which can be used to buy certain real estate properties in reasonable prices and can be sell with higher profit margin.</w:t>
      </w:r>
    </w:p>
    <w:p w:rsidR="00B920B3" w:rsidRDefault="00B920B3">
      <w:pPr>
        <w:pStyle w:val="NoSpacing"/>
        <w:ind w:left="540" w:hanging="360"/>
        <w:jc w:val="both"/>
        <w:rPr>
          <w:sz w:val="24"/>
          <w:szCs w:val="24"/>
        </w:rPr>
      </w:pPr>
    </w:p>
    <w:p w:rsidR="00B920B3" w:rsidRDefault="00774AA0" w:rsidP="00062148">
      <w:pPr>
        <w:pStyle w:val="NoSpacing"/>
        <w:numPr>
          <w:ilvl w:val="0"/>
          <w:numId w:val="2"/>
        </w:numPr>
        <w:ind w:left="540"/>
        <w:jc w:val="both"/>
        <w:rPr>
          <w:sz w:val="24"/>
          <w:szCs w:val="24"/>
        </w:rPr>
      </w:pPr>
      <w:r>
        <w:rPr>
          <w:b/>
          <w:bCs/>
          <w:sz w:val="24"/>
          <w:szCs w:val="24"/>
        </w:rPr>
        <w:t>Scope</w:t>
      </w:r>
      <w:r>
        <w:rPr>
          <w:sz w:val="24"/>
          <w:szCs w:val="24"/>
        </w:rPr>
        <w:t xml:space="preserve">- </w:t>
      </w:r>
      <w:r w:rsidR="00062148">
        <w:rPr>
          <w:sz w:val="24"/>
          <w:szCs w:val="24"/>
        </w:rPr>
        <w:t>Profitable Business for real estate agents and customers, economy stability, tokenization of real estate assets, process efficiency for underlying industry operations, access</w:t>
      </w:r>
      <w:r w:rsidR="00471C7D">
        <w:rPr>
          <w:sz w:val="24"/>
          <w:szCs w:val="24"/>
        </w:rPr>
        <w:t xml:space="preserve"> of </w:t>
      </w:r>
      <w:r w:rsidR="00A91D6A">
        <w:rPr>
          <w:sz w:val="24"/>
          <w:szCs w:val="24"/>
        </w:rPr>
        <w:t xml:space="preserve">global assets distribution, </w:t>
      </w:r>
      <w:r w:rsidR="00471C7D">
        <w:rPr>
          <w:sz w:val="24"/>
          <w:szCs w:val="24"/>
        </w:rPr>
        <w:t>and access</w:t>
      </w:r>
      <w:r w:rsidR="00A91D6A">
        <w:rPr>
          <w:sz w:val="24"/>
          <w:szCs w:val="24"/>
        </w:rPr>
        <w:t xml:space="preserve"> to broader investor pools due to ownership fractionalization</w:t>
      </w:r>
      <w:r w:rsidR="004D22B2">
        <w:rPr>
          <w:sz w:val="24"/>
          <w:szCs w:val="24"/>
        </w:rPr>
        <w:t xml:space="preserve"> and access to secondary market opportunities data accessibility to increase transparency and informed better investment decision and portfolio management</w:t>
      </w:r>
      <w:r w:rsidR="00A91D6A">
        <w:rPr>
          <w:sz w:val="24"/>
          <w:szCs w:val="24"/>
        </w:rPr>
        <w:t>.</w:t>
      </w:r>
    </w:p>
    <w:p w:rsidR="00B920B3" w:rsidRDefault="00B920B3">
      <w:pPr>
        <w:pStyle w:val="NoSpacing"/>
        <w:ind w:left="540" w:hanging="360"/>
        <w:jc w:val="both"/>
        <w:rPr>
          <w:sz w:val="24"/>
          <w:szCs w:val="24"/>
        </w:rPr>
      </w:pPr>
    </w:p>
    <w:p w:rsidR="00B920B3" w:rsidRDefault="00774AA0" w:rsidP="003A0FD8">
      <w:pPr>
        <w:pStyle w:val="NoSpacing"/>
        <w:numPr>
          <w:ilvl w:val="0"/>
          <w:numId w:val="2"/>
        </w:numPr>
        <w:ind w:left="540"/>
        <w:jc w:val="both"/>
        <w:rPr>
          <w:sz w:val="24"/>
          <w:szCs w:val="24"/>
        </w:rPr>
      </w:pPr>
      <w:r>
        <w:rPr>
          <w:b/>
          <w:bCs/>
          <w:sz w:val="24"/>
          <w:szCs w:val="24"/>
        </w:rPr>
        <w:lastRenderedPageBreak/>
        <w:t>Method</w:t>
      </w:r>
      <w:r>
        <w:rPr>
          <w:sz w:val="24"/>
          <w:szCs w:val="24"/>
        </w:rPr>
        <w:t xml:space="preserve">- </w:t>
      </w:r>
      <w:r w:rsidR="003A0FD8">
        <w:rPr>
          <w:sz w:val="24"/>
          <w:szCs w:val="24"/>
        </w:rPr>
        <w:t>Considering parameters and storing in Blockchain database as datasets to be used as the application programming interface (API) in the application. The development of MVP application will be started from prototype desktop application, then web application and PWA (Progressive Web Apps) for android or iOS devices.</w:t>
      </w:r>
    </w:p>
    <w:p w:rsidR="00B920B3" w:rsidRDefault="00B920B3">
      <w:pPr>
        <w:pStyle w:val="NoSpacing"/>
        <w:ind w:left="540" w:hanging="360"/>
        <w:jc w:val="both"/>
        <w:rPr>
          <w:sz w:val="24"/>
          <w:szCs w:val="24"/>
        </w:rPr>
      </w:pPr>
    </w:p>
    <w:p w:rsidR="00B920B3" w:rsidRPr="0054526B" w:rsidRDefault="00774AA0" w:rsidP="0054526B">
      <w:pPr>
        <w:pStyle w:val="NoSpacing"/>
        <w:numPr>
          <w:ilvl w:val="0"/>
          <w:numId w:val="2"/>
        </w:numPr>
        <w:ind w:left="540"/>
        <w:jc w:val="both"/>
        <w:rPr>
          <w:sz w:val="24"/>
          <w:szCs w:val="24"/>
        </w:rPr>
      </w:pPr>
      <w:r>
        <w:rPr>
          <w:b/>
          <w:bCs/>
          <w:sz w:val="24"/>
          <w:szCs w:val="24"/>
        </w:rPr>
        <w:t>Research Facilities</w:t>
      </w:r>
      <w:r>
        <w:rPr>
          <w:sz w:val="24"/>
          <w:szCs w:val="24"/>
        </w:rPr>
        <w:t xml:space="preserve">- </w:t>
      </w:r>
      <w:r w:rsidR="00B84161">
        <w:rPr>
          <w:sz w:val="24"/>
          <w:szCs w:val="24"/>
        </w:rPr>
        <w:t>Our proposed project, we’ll require complete decentralized internet, Blockchain integration, high specification pcs to increase efficiency.</w:t>
      </w:r>
    </w:p>
    <w:p w:rsidR="00B920B3" w:rsidRDefault="00B920B3">
      <w:pPr>
        <w:pStyle w:val="NoSpacing"/>
        <w:ind w:left="540" w:hanging="360"/>
        <w:jc w:val="both"/>
        <w:rPr>
          <w:sz w:val="24"/>
          <w:szCs w:val="24"/>
        </w:rPr>
      </w:pPr>
    </w:p>
    <w:p w:rsidR="00E00855" w:rsidRDefault="00774AA0" w:rsidP="00E00855">
      <w:pPr>
        <w:pStyle w:val="NoSpacing"/>
        <w:numPr>
          <w:ilvl w:val="0"/>
          <w:numId w:val="2"/>
        </w:numPr>
        <w:ind w:left="540"/>
        <w:jc w:val="both"/>
        <w:rPr>
          <w:sz w:val="24"/>
          <w:szCs w:val="24"/>
        </w:rPr>
      </w:pPr>
      <w:r w:rsidRPr="00E00855">
        <w:rPr>
          <w:b/>
          <w:bCs/>
          <w:sz w:val="24"/>
          <w:szCs w:val="24"/>
        </w:rPr>
        <w:t>Expected Results and Benefits</w:t>
      </w:r>
      <w:r w:rsidRPr="00E00855">
        <w:rPr>
          <w:sz w:val="24"/>
          <w:szCs w:val="24"/>
        </w:rPr>
        <w:t xml:space="preserve">- </w:t>
      </w:r>
      <w:r w:rsidR="00E00855">
        <w:rPr>
          <w:sz w:val="24"/>
          <w:szCs w:val="24"/>
        </w:rPr>
        <w:t xml:space="preserve">Expected results will be an MVP Blockchain Application which will help </w:t>
      </w:r>
      <w:r w:rsidR="00E00855">
        <w:rPr>
          <w:sz w:val="24"/>
          <w:szCs w:val="24"/>
        </w:rPr>
        <w:t>Business for real estate agents and customers, economy stability, tokenization of real estate assets, process efficiency for underlying industry operations, access of global assets distribution, and access to broader investor pools due to ownership fractionalization and access to secondary market opportunities data accessibility to increase transparency and informed better investment decision and portfolio management.</w:t>
      </w:r>
    </w:p>
    <w:p w:rsidR="00B920B3" w:rsidRPr="00E00855" w:rsidRDefault="00B920B3" w:rsidP="001D110A">
      <w:pPr>
        <w:pStyle w:val="NoSpacing"/>
        <w:jc w:val="both"/>
        <w:rPr>
          <w:sz w:val="24"/>
          <w:szCs w:val="24"/>
        </w:rPr>
      </w:pPr>
      <w:bookmarkStart w:id="7" w:name="_GoBack"/>
      <w:bookmarkEnd w:id="7"/>
    </w:p>
    <w:p w:rsidR="00B920B3" w:rsidRDefault="00774AA0">
      <w:pPr>
        <w:pStyle w:val="NoSpacing"/>
        <w:jc w:val="both"/>
        <w:rPr>
          <w:b/>
          <w:bCs/>
          <w:sz w:val="24"/>
          <w:szCs w:val="24"/>
        </w:rPr>
      </w:pPr>
      <w:r>
        <w:rPr>
          <w:b/>
          <w:bCs/>
          <w:sz w:val="24"/>
          <w:szCs w:val="24"/>
        </w:rPr>
        <w:t>PART 3 – EXECUTION MATTERS</w:t>
      </w:r>
    </w:p>
    <w:p w:rsidR="00B920B3" w:rsidRDefault="00B920B3">
      <w:pPr>
        <w:pStyle w:val="NoSpacing"/>
        <w:jc w:val="both"/>
        <w:rPr>
          <w:sz w:val="24"/>
          <w:szCs w:val="24"/>
        </w:rPr>
      </w:pPr>
    </w:p>
    <w:p w:rsidR="00B920B3" w:rsidRDefault="00774AA0">
      <w:pPr>
        <w:pStyle w:val="NoSpacing"/>
        <w:jc w:val="both"/>
        <w:rPr>
          <w:sz w:val="24"/>
          <w:szCs w:val="24"/>
        </w:rPr>
      </w:pPr>
      <w:r>
        <w:rPr>
          <w:sz w:val="24"/>
          <w:szCs w:val="24"/>
        </w:rPr>
        <w:t>3.1</w:t>
      </w:r>
      <w:r>
        <w:rPr>
          <w:sz w:val="24"/>
          <w:szCs w:val="24"/>
        </w:rPr>
        <w:tab/>
      </w:r>
      <w:r>
        <w:rPr>
          <w:b/>
          <w:bCs/>
          <w:sz w:val="24"/>
          <w:szCs w:val="24"/>
        </w:rPr>
        <w:t>Time Table-</w:t>
      </w:r>
      <w:r>
        <w:rPr>
          <w:sz w:val="24"/>
          <w:szCs w:val="24"/>
        </w:rPr>
        <w:t xml:space="preserve"> Fill the following table indicating each major step in project </w:t>
      </w:r>
      <w:r>
        <w:rPr>
          <w:sz w:val="24"/>
          <w:szCs w:val="24"/>
        </w:rPr>
        <w:tab/>
      </w:r>
      <w:r>
        <w:rPr>
          <w:rFonts w:hint="eastAsia"/>
          <w:sz w:val="24"/>
          <w:szCs w:val="24"/>
        </w:rPr>
        <w:t>execution</w:t>
      </w:r>
      <w:r>
        <w:rPr>
          <w:sz w:val="24"/>
          <w:szCs w:val="24"/>
        </w:rPr>
        <w:t>.</w:t>
      </w:r>
    </w:p>
    <w:p w:rsidR="00B920B3" w:rsidRDefault="00B920B3">
      <w:pPr>
        <w:pStyle w:val="NoSpacing"/>
        <w:jc w:val="both"/>
        <w:rPr>
          <w:sz w:val="24"/>
          <w:szCs w:val="24"/>
        </w:rPr>
      </w:pPr>
    </w:p>
    <w:tbl>
      <w:tblPr>
        <w:tblStyle w:val="TableGrid"/>
        <w:tblW w:w="9350" w:type="dxa"/>
        <w:tblLayout w:type="fixed"/>
        <w:tblLook w:val="04A0" w:firstRow="1" w:lastRow="0" w:firstColumn="1" w:lastColumn="0" w:noHBand="0" w:noVBand="1"/>
      </w:tblPr>
      <w:tblGrid>
        <w:gridCol w:w="2644"/>
        <w:gridCol w:w="3774"/>
        <w:gridCol w:w="2932"/>
      </w:tblGrid>
      <w:tr w:rsidR="00B920B3">
        <w:tc>
          <w:tcPr>
            <w:tcW w:w="2644" w:type="dxa"/>
          </w:tcPr>
          <w:p w:rsidR="00B920B3" w:rsidRDefault="00774AA0">
            <w:pPr>
              <w:pStyle w:val="NoSpacing"/>
            </w:pPr>
            <w:r>
              <w:t>Time schedule</w:t>
            </w:r>
          </w:p>
        </w:tc>
        <w:tc>
          <w:tcPr>
            <w:tcW w:w="3774" w:type="dxa"/>
          </w:tcPr>
          <w:p w:rsidR="00B920B3" w:rsidRDefault="00774AA0">
            <w:pPr>
              <w:pStyle w:val="NoSpacing"/>
              <w:spacing w:after="120"/>
            </w:pPr>
            <w:r>
              <w:t>Responsibilities of the Chinese Team</w:t>
            </w:r>
          </w:p>
        </w:tc>
        <w:tc>
          <w:tcPr>
            <w:tcW w:w="2932" w:type="dxa"/>
          </w:tcPr>
          <w:p w:rsidR="00B920B3" w:rsidRDefault="00774AA0">
            <w:pPr>
              <w:pStyle w:val="NoSpacing"/>
            </w:pPr>
            <w:r>
              <w:t>Responsibilities of the Pakistani Team</w:t>
            </w:r>
          </w:p>
        </w:tc>
      </w:tr>
      <w:tr w:rsidR="00B920B3">
        <w:tc>
          <w:tcPr>
            <w:tcW w:w="2644" w:type="dxa"/>
          </w:tcPr>
          <w:p w:rsidR="00B920B3" w:rsidRDefault="00774AA0">
            <w:pPr>
              <w:pStyle w:val="NoSpacing"/>
              <w:spacing w:after="120"/>
            </w:pPr>
            <w:r>
              <w:t>Year 20</w:t>
            </w:r>
            <w:proofErr w:type="gramStart"/>
            <w:r>
              <w:t>..</w:t>
            </w:r>
            <w:proofErr w:type="gramEnd"/>
          </w:p>
        </w:tc>
        <w:tc>
          <w:tcPr>
            <w:tcW w:w="3774" w:type="dxa"/>
          </w:tcPr>
          <w:p w:rsidR="00B920B3" w:rsidRDefault="00B920B3">
            <w:pPr>
              <w:pStyle w:val="NoSpacing"/>
              <w:spacing w:after="120"/>
            </w:pPr>
          </w:p>
        </w:tc>
        <w:tc>
          <w:tcPr>
            <w:tcW w:w="2932" w:type="dxa"/>
          </w:tcPr>
          <w:p w:rsidR="00B920B3" w:rsidRDefault="00B920B3">
            <w:pPr>
              <w:pStyle w:val="NoSpacing"/>
              <w:spacing w:after="120"/>
            </w:pPr>
          </w:p>
        </w:tc>
      </w:tr>
      <w:tr w:rsidR="00B920B3">
        <w:tc>
          <w:tcPr>
            <w:tcW w:w="2644" w:type="dxa"/>
          </w:tcPr>
          <w:p w:rsidR="00B920B3" w:rsidRDefault="00774AA0">
            <w:pPr>
              <w:pStyle w:val="NoSpacing"/>
              <w:spacing w:after="120"/>
            </w:pPr>
            <w:r>
              <w:t>Year 20</w:t>
            </w:r>
            <w:proofErr w:type="gramStart"/>
            <w:r>
              <w:t>..</w:t>
            </w:r>
            <w:proofErr w:type="gramEnd"/>
          </w:p>
        </w:tc>
        <w:tc>
          <w:tcPr>
            <w:tcW w:w="3774" w:type="dxa"/>
          </w:tcPr>
          <w:p w:rsidR="00B920B3" w:rsidRDefault="00B920B3">
            <w:pPr>
              <w:pStyle w:val="NoSpacing"/>
              <w:spacing w:after="120"/>
            </w:pPr>
          </w:p>
        </w:tc>
        <w:tc>
          <w:tcPr>
            <w:tcW w:w="2932" w:type="dxa"/>
          </w:tcPr>
          <w:p w:rsidR="00B920B3" w:rsidRDefault="00B920B3">
            <w:pPr>
              <w:pStyle w:val="NoSpacing"/>
              <w:spacing w:after="120"/>
            </w:pPr>
          </w:p>
        </w:tc>
      </w:tr>
    </w:tbl>
    <w:p w:rsidR="00B920B3" w:rsidRDefault="00B920B3">
      <w:pPr>
        <w:pStyle w:val="NoSpacing"/>
        <w:rPr>
          <w:sz w:val="24"/>
          <w:szCs w:val="24"/>
        </w:rPr>
      </w:pPr>
    </w:p>
    <w:p w:rsidR="00B920B3" w:rsidRDefault="00774AA0">
      <w:pPr>
        <w:pStyle w:val="NoSpacing"/>
        <w:rPr>
          <w:sz w:val="24"/>
          <w:szCs w:val="24"/>
        </w:rPr>
      </w:pPr>
      <w:r>
        <w:rPr>
          <w:sz w:val="24"/>
          <w:szCs w:val="24"/>
        </w:rPr>
        <w:t xml:space="preserve">3.2 </w:t>
      </w:r>
      <w:r>
        <w:rPr>
          <w:sz w:val="24"/>
          <w:szCs w:val="24"/>
        </w:rPr>
        <w:tab/>
      </w:r>
      <w:r>
        <w:rPr>
          <w:b/>
          <w:bCs/>
          <w:sz w:val="24"/>
          <w:szCs w:val="24"/>
        </w:rPr>
        <w:t>Travel Details-</w:t>
      </w:r>
      <w:r>
        <w:rPr>
          <w:sz w:val="24"/>
          <w:szCs w:val="24"/>
        </w:rPr>
        <w:t xml:space="preserve"> Fill the following table justifying each visit proposed.</w:t>
      </w:r>
    </w:p>
    <w:p w:rsidR="00B920B3" w:rsidRDefault="00B920B3">
      <w:pPr>
        <w:pStyle w:val="NoSpacing"/>
        <w:rPr>
          <w:sz w:val="24"/>
          <w:szCs w:val="24"/>
        </w:rPr>
      </w:pPr>
    </w:p>
    <w:p w:rsidR="00B920B3" w:rsidRDefault="00774AA0">
      <w:pPr>
        <w:pStyle w:val="NoSpacing"/>
        <w:jc w:val="center"/>
        <w:rPr>
          <w:b/>
          <w:bCs/>
          <w:sz w:val="24"/>
          <w:szCs w:val="24"/>
        </w:rPr>
      </w:pPr>
      <w:r>
        <w:rPr>
          <w:b/>
          <w:bCs/>
          <w:sz w:val="24"/>
          <w:szCs w:val="24"/>
        </w:rPr>
        <w:t>Visits to China</w:t>
      </w:r>
    </w:p>
    <w:p w:rsidR="00B920B3" w:rsidRDefault="00B920B3">
      <w:pPr>
        <w:pStyle w:val="NoSpacing"/>
        <w:jc w:val="center"/>
        <w:rPr>
          <w:b/>
          <w:bCs/>
          <w:sz w:val="24"/>
          <w:szCs w:val="24"/>
        </w:rPr>
      </w:pPr>
    </w:p>
    <w:tbl>
      <w:tblPr>
        <w:tblStyle w:val="TableGrid"/>
        <w:tblW w:w="9350" w:type="dxa"/>
        <w:tblLayout w:type="fixed"/>
        <w:tblLook w:val="04A0" w:firstRow="1" w:lastRow="0" w:firstColumn="1" w:lastColumn="0" w:noHBand="0" w:noVBand="1"/>
      </w:tblPr>
      <w:tblGrid>
        <w:gridCol w:w="1328"/>
        <w:gridCol w:w="1499"/>
        <w:gridCol w:w="1848"/>
        <w:gridCol w:w="1311"/>
        <w:gridCol w:w="1414"/>
        <w:gridCol w:w="1950"/>
      </w:tblGrid>
      <w:tr w:rsidR="00B920B3">
        <w:tc>
          <w:tcPr>
            <w:tcW w:w="4675" w:type="dxa"/>
            <w:gridSpan w:val="3"/>
          </w:tcPr>
          <w:p w:rsidR="00B920B3" w:rsidRDefault="00774AA0">
            <w:pPr>
              <w:pStyle w:val="NoSpacing"/>
              <w:spacing w:before="60" w:after="60"/>
              <w:rPr>
                <w:sz w:val="24"/>
                <w:szCs w:val="24"/>
              </w:rPr>
            </w:pPr>
            <w:r>
              <w:rPr>
                <w:sz w:val="24"/>
                <w:szCs w:val="24"/>
              </w:rPr>
              <w:t>Year 20</w:t>
            </w:r>
            <w:proofErr w:type="gramStart"/>
            <w:r>
              <w:rPr>
                <w:sz w:val="24"/>
                <w:szCs w:val="24"/>
              </w:rPr>
              <w:t>..</w:t>
            </w:r>
            <w:proofErr w:type="gramEnd"/>
          </w:p>
        </w:tc>
        <w:tc>
          <w:tcPr>
            <w:tcW w:w="4675" w:type="dxa"/>
            <w:gridSpan w:val="3"/>
          </w:tcPr>
          <w:p w:rsidR="00B920B3" w:rsidRDefault="00774AA0">
            <w:pPr>
              <w:pStyle w:val="NoSpacing"/>
              <w:spacing w:before="60" w:after="60"/>
              <w:rPr>
                <w:sz w:val="24"/>
                <w:szCs w:val="24"/>
              </w:rPr>
            </w:pPr>
            <w:r>
              <w:rPr>
                <w:sz w:val="24"/>
                <w:szCs w:val="24"/>
              </w:rPr>
              <w:t>Year 20</w:t>
            </w:r>
            <w:proofErr w:type="gramStart"/>
            <w:r>
              <w:rPr>
                <w:sz w:val="24"/>
                <w:szCs w:val="24"/>
              </w:rPr>
              <w:t>..</w:t>
            </w:r>
            <w:proofErr w:type="gramEnd"/>
          </w:p>
        </w:tc>
      </w:tr>
      <w:tr w:rsidR="00B920B3">
        <w:tc>
          <w:tcPr>
            <w:tcW w:w="1328" w:type="dxa"/>
          </w:tcPr>
          <w:p w:rsidR="00B920B3" w:rsidRDefault="00774AA0">
            <w:pPr>
              <w:pStyle w:val="NoSpacing"/>
              <w:rPr>
                <w:sz w:val="24"/>
                <w:szCs w:val="24"/>
              </w:rPr>
            </w:pPr>
            <w:r>
              <w:rPr>
                <w:sz w:val="24"/>
                <w:szCs w:val="24"/>
              </w:rPr>
              <w:t>Trip No</w:t>
            </w:r>
          </w:p>
        </w:tc>
        <w:tc>
          <w:tcPr>
            <w:tcW w:w="1499" w:type="dxa"/>
          </w:tcPr>
          <w:p w:rsidR="00B920B3" w:rsidRDefault="00774AA0">
            <w:pPr>
              <w:pStyle w:val="NoSpacing"/>
              <w:jc w:val="center"/>
              <w:rPr>
                <w:sz w:val="24"/>
                <w:szCs w:val="24"/>
              </w:rPr>
            </w:pPr>
            <w:r>
              <w:rPr>
                <w:sz w:val="24"/>
                <w:szCs w:val="24"/>
              </w:rPr>
              <w:t xml:space="preserve">No. of </w:t>
            </w:r>
            <w:r>
              <w:rPr>
                <w:sz w:val="24"/>
                <w:szCs w:val="24"/>
              </w:rPr>
              <w:lastRenderedPageBreak/>
              <w:t>visitors</w:t>
            </w:r>
          </w:p>
        </w:tc>
        <w:tc>
          <w:tcPr>
            <w:tcW w:w="1848" w:type="dxa"/>
          </w:tcPr>
          <w:p w:rsidR="00B920B3" w:rsidRDefault="00774AA0">
            <w:pPr>
              <w:pStyle w:val="NoSpacing"/>
              <w:jc w:val="center"/>
              <w:rPr>
                <w:sz w:val="24"/>
                <w:szCs w:val="24"/>
              </w:rPr>
            </w:pPr>
            <w:r>
              <w:rPr>
                <w:sz w:val="24"/>
                <w:szCs w:val="24"/>
              </w:rPr>
              <w:lastRenderedPageBreak/>
              <w:t xml:space="preserve">Duration of visit per visitor      </w:t>
            </w:r>
            <w:r>
              <w:rPr>
                <w:sz w:val="24"/>
                <w:szCs w:val="24"/>
              </w:rPr>
              <w:lastRenderedPageBreak/>
              <w:t>(in days)</w:t>
            </w:r>
          </w:p>
        </w:tc>
        <w:tc>
          <w:tcPr>
            <w:tcW w:w="1311" w:type="dxa"/>
          </w:tcPr>
          <w:p w:rsidR="00B920B3" w:rsidRDefault="00774AA0">
            <w:pPr>
              <w:pStyle w:val="NoSpacing"/>
              <w:jc w:val="center"/>
              <w:rPr>
                <w:sz w:val="24"/>
                <w:szCs w:val="24"/>
              </w:rPr>
            </w:pPr>
            <w:r>
              <w:rPr>
                <w:sz w:val="24"/>
                <w:szCs w:val="24"/>
              </w:rPr>
              <w:lastRenderedPageBreak/>
              <w:t>Trip No.</w:t>
            </w:r>
          </w:p>
        </w:tc>
        <w:tc>
          <w:tcPr>
            <w:tcW w:w="1414" w:type="dxa"/>
          </w:tcPr>
          <w:p w:rsidR="00B920B3" w:rsidRDefault="00774AA0">
            <w:pPr>
              <w:pStyle w:val="NoSpacing"/>
              <w:jc w:val="center"/>
              <w:rPr>
                <w:sz w:val="24"/>
                <w:szCs w:val="24"/>
              </w:rPr>
            </w:pPr>
            <w:r>
              <w:rPr>
                <w:sz w:val="24"/>
                <w:szCs w:val="24"/>
              </w:rPr>
              <w:t xml:space="preserve">No. of </w:t>
            </w:r>
            <w:r>
              <w:rPr>
                <w:sz w:val="24"/>
                <w:szCs w:val="24"/>
              </w:rPr>
              <w:lastRenderedPageBreak/>
              <w:t>visitors</w:t>
            </w:r>
          </w:p>
        </w:tc>
        <w:tc>
          <w:tcPr>
            <w:tcW w:w="1950" w:type="dxa"/>
          </w:tcPr>
          <w:p w:rsidR="00B920B3" w:rsidRDefault="00774AA0">
            <w:pPr>
              <w:pStyle w:val="NoSpacing"/>
              <w:jc w:val="center"/>
              <w:rPr>
                <w:sz w:val="24"/>
                <w:szCs w:val="24"/>
              </w:rPr>
            </w:pPr>
            <w:r>
              <w:rPr>
                <w:sz w:val="24"/>
                <w:szCs w:val="24"/>
              </w:rPr>
              <w:lastRenderedPageBreak/>
              <w:t xml:space="preserve">Duration of visit per visitor        </w:t>
            </w:r>
            <w:r>
              <w:rPr>
                <w:sz w:val="24"/>
                <w:szCs w:val="24"/>
              </w:rPr>
              <w:lastRenderedPageBreak/>
              <w:t>(in days)</w:t>
            </w:r>
          </w:p>
        </w:tc>
      </w:tr>
      <w:tr w:rsidR="00B920B3">
        <w:tc>
          <w:tcPr>
            <w:tcW w:w="1328" w:type="dxa"/>
          </w:tcPr>
          <w:p w:rsidR="00B920B3" w:rsidRDefault="00B920B3">
            <w:pPr>
              <w:pStyle w:val="NoSpacing"/>
              <w:jc w:val="center"/>
              <w:rPr>
                <w:sz w:val="24"/>
                <w:szCs w:val="24"/>
              </w:rPr>
            </w:pPr>
          </w:p>
        </w:tc>
        <w:tc>
          <w:tcPr>
            <w:tcW w:w="1499" w:type="dxa"/>
          </w:tcPr>
          <w:p w:rsidR="00B920B3" w:rsidRDefault="00B920B3">
            <w:pPr>
              <w:pStyle w:val="NoSpacing"/>
              <w:jc w:val="center"/>
              <w:rPr>
                <w:sz w:val="24"/>
                <w:szCs w:val="24"/>
              </w:rPr>
            </w:pPr>
          </w:p>
        </w:tc>
        <w:tc>
          <w:tcPr>
            <w:tcW w:w="1848" w:type="dxa"/>
          </w:tcPr>
          <w:p w:rsidR="00B920B3" w:rsidRDefault="00B920B3">
            <w:pPr>
              <w:pStyle w:val="NoSpacing"/>
              <w:jc w:val="center"/>
              <w:rPr>
                <w:sz w:val="24"/>
                <w:szCs w:val="24"/>
              </w:rPr>
            </w:pPr>
          </w:p>
        </w:tc>
        <w:tc>
          <w:tcPr>
            <w:tcW w:w="1311" w:type="dxa"/>
          </w:tcPr>
          <w:p w:rsidR="00B920B3" w:rsidRDefault="00B920B3">
            <w:pPr>
              <w:pStyle w:val="NoSpacing"/>
              <w:jc w:val="center"/>
              <w:rPr>
                <w:sz w:val="24"/>
                <w:szCs w:val="24"/>
              </w:rPr>
            </w:pPr>
          </w:p>
        </w:tc>
        <w:tc>
          <w:tcPr>
            <w:tcW w:w="1414" w:type="dxa"/>
          </w:tcPr>
          <w:p w:rsidR="00B920B3" w:rsidRDefault="00B920B3">
            <w:pPr>
              <w:pStyle w:val="NoSpacing"/>
              <w:jc w:val="center"/>
              <w:rPr>
                <w:sz w:val="24"/>
                <w:szCs w:val="24"/>
              </w:rPr>
            </w:pPr>
          </w:p>
        </w:tc>
        <w:tc>
          <w:tcPr>
            <w:tcW w:w="1950" w:type="dxa"/>
          </w:tcPr>
          <w:p w:rsidR="00B920B3" w:rsidRDefault="00B920B3">
            <w:pPr>
              <w:pStyle w:val="NoSpacing"/>
              <w:jc w:val="center"/>
              <w:rPr>
                <w:sz w:val="24"/>
                <w:szCs w:val="24"/>
              </w:rPr>
            </w:pPr>
          </w:p>
        </w:tc>
      </w:tr>
      <w:tr w:rsidR="00B920B3">
        <w:tc>
          <w:tcPr>
            <w:tcW w:w="1328" w:type="dxa"/>
          </w:tcPr>
          <w:p w:rsidR="00B920B3" w:rsidRDefault="00B920B3">
            <w:pPr>
              <w:pStyle w:val="NoSpacing"/>
              <w:jc w:val="center"/>
              <w:rPr>
                <w:sz w:val="24"/>
                <w:szCs w:val="24"/>
              </w:rPr>
            </w:pPr>
          </w:p>
        </w:tc>
        <w:tc>
          <w:tcPr>
            <w:tcW w:w="1499" w:type="dxa"/>
          </w:tcPr>
          <w:p w:rsidR="00B920B3" w:rsidRDefault="00B920B3">
            <w:pPr>
              <w:pStyle w:val="NoSpacing"/>
              <w:jc w:val="center"/>
              <w:rPr>
                <w:sz w:val="24"/>
                <w:szCs w:val="24"/>
              </w:rPr>
            </w:pPr>
          </w:p>
        </w:tc>
        <w:tc>
          <w:tcPr>
            <w:tcW w:w="1848" w:type="dxa"/>
          </w:tcPr>
          <w:p w:rsidR="00B920B3" w:rsidRDefault="00B920B3">
            <w:pPr>
              <w:pStyle w:val="NoSpacing"/>
              <w:jc w:val="center"/>
              <w:rPr>
                <w:sz w:val="24"/>
                <w:szCs w:val="24"/>
              </w:rPr>
            </w:pPr>
          </w:p>
        </w:tc>
        <w:tc>
          <w:tcPr>
            <w:tcW w:w="1311" w:type="dxa"/>
          </w:tcPr>
          <w:p w:rsidR="00B920B3" w:rsidRDefault="00B920B3">
            <w:pPr>
              <w:pStyle w:val="NoSpacing"/>
              <w:jc w:val="center"/>
              <w:rPr>
                <w:sz w:val="24"/>
                <w:szCs w:val="24"/>
              </w:rPr>
            </w:pPr>
          </w:p>
        </w:tc>
        <w:tc>
          <w:tcPr>
            <w:tcW w:w="1414" w:type="dxa"/>
          </w:tcPr>
          <w:p w:rsidR="00B920B3" w:rsidRDefault="00B920B3">
            <w:pPr>
              <w:pStyle w:val="NoSpacing"/>
              <w:jc w:val="center"/>
              <w:rPr>
                <w:sz w:val="24"/>
                <w:szCs w:val="24"/>
              </w:rPr>
            </w:pPr>
          </w:p>
        </w:tc>
        <w:tc>
          <w:tcPr>
            <w:tcW w:w="1950" w:type="dxa"/>
          </w:tcPr>
          <w:p w:rsidR="00B920B3" w:rsidRDefault="00B920B3">
            <w:pPr>
              <w:pStyle w:val="NoSpacing"/>
              <w:jc w:val="center"/>
              <w:rPr>
                <w:sz w:val="24"/>
                <w:szCs w:val="24"/>
              </w:rPr>
            </w:pPr>
          </w:p>
        </w:tc>
      </w:tr>
    </w:tbl>
    <w:p w:rsidR="00B920B3" w:rsidRDefault="00B920B3">
      <w:pPr>
        <w:pStyle w:val="NoSpacing"/>
        <w:jc w:val="center"/>
        <w:rPr>
          <w:sz w:val="24"/>
          <w:szCs w:val="24"/>
        </w:rPr>
      </w:pPr>
    </w:p>
    <w:p w:rsidR="00B920B3" w:rsidRDefault="00B920B3">
      <w:pPr>
        <w:pStyle w:val="NoSpacing"/>
        <w:jc w:val="center"/>
        <w:rPr>
          <w:sz w:val="24"/>
          <w:szCs w:val="24"/>
        </w:rPr>
      </w:pPr>
    </w:p>
    <w:p w:rsidR="00B920B3" w:rsidRDefault="00774AA0">
      <w:pPr>
        <w:rPr>
          <w:sz w:val="24"/>
          <w:szCs w:val="24"/>
        </w:rPr>
      </w:pPr>
      <w:r>
        <w:rPr>
          <w:sz w:val="24"/>
          <w:szCs w:val="24"/>
        </w:rPr>
        <w:br w:type="page"/>
      </w:r>
    </w:p>
    <w:p w:rsidR="00B920B3" w:rsidRDefault="00B920B3">
      <w:pPr>
        <w:pStyle w:val="NoSpacing"/>
        <w:jc w:val="center"/>
        <w:rPr>
          <w:sz w:val="24"/>
          <w:szCs w:val="24"/>
        </w:rPr>
      </w:pPr>
    </w:p>
    <w:p w:rsidR="00B920B3" w:rsidRDefault="00774AA0">
      <w:pPr>
        <w:pStyle w:val="NoSpacing"/>
        <w:jc w:val="center"/>
        <w:rPr>
          <w:b/>
          <w:bCs/>
          <w:sz w:val="24"/>
          <w:szCs w:val="24"/>
        </w:rPr>
      </w:pPr>
      <w:r>
        <w:rPr>
          <w:b/>
          <w:bCs/>
          <w:sz w:val="24"/>
          <w:szCs w:val="24"/>
        </w:rPr>
        <w:t>Visits to Pakistan</w:t>
      </w:r>
    </w:p>
    <w:p w:rsidR="00B920B3" w:rsidRDefault="00B920B3">
      <w:pPr>
        <w:pStyle w:val="NoSpacing"/>
        <w:jc w:val="center"/>
        <w:rPr>
          <w:b/>
          <w:bCs/>
          <w:sz w:val="24"/>
          <w:szCs w:val="24"/>
        </w:rPr>
      </w:pPr>
    </w:p>
    <w:tbl>
      <w:tblPr>
        <w:tblStyle w:val="TableGrid"/>
        <w:tblW w:w="9350" w:type="dxa"/>
        <w:tblLayout w:type="fixed"/>
        <w:tblLook w:val="04A0" w:firstRow="1" w:lastRow="0" w:firstColumn="1" w:lastColumn="0" w:noHBand="0" w:noVBand="1"/>
      </w:tblPr>
      <w:tblGrid>
        <w:gridCol w:w="1328"/>
        <w:gridCol w:w="1499"/>
        <w:gridCol w:w="1848"/>
        <w:gridCol w:w="1311"/>
        <w:gridCol w:w="1414"/>
        <w:gridCol w:w="1950"/>
      </w:tblGrid>
      <w:tr w:rsidR="00B920B3">
        <w:tc>
          <w:tcPr>
            <w:tcW w:w="4675" w:type="dxa"/>
            <w:gridSpan w:val="3"/>
          </w:tcPr>
          <w:p w:rsidR="00B920B3" w:rsidRDefault="00774AA0">
            <w:pPr>
              <w:pStyle w:val="NoSpacing"/>
              <w:spacing w:before="60" w:after="60"/>
              <w:rPr>
                <w:sz w:val="24"/>
                <w:szCs w:val="24"/>
              </w:rPr>
            </w:pPr>
            <w:r>
              <w:rPr>
                <w:sz w:val="24"/>
                <w:szCs w:val="24"/>
              </w:rPr>
              <w:t>Year 20</w:t>
            </w:r>
            <w:proofErr w:type="gramStart"/>
            <w:r>
              <w:rPr>
                <w:sz w:val="24"/>
                <w:szCs w:val="24"/>
              </w:rPr>
              <w:t>..</w:t>
            </w:r>
            <w:proofErr w:type="gramEnd"/>
          </w:p>
        </w:tc>
        <w:tc>
          <w:tcPr>
            <w:tcW w:w="4675" w:type="dxa"/>
            <w:gridSpan w:val="3"/>
          </w:tcPr>
          <w:p w:rsidR="00B920B3" w:rsidRDefault="00774AA0">
            <w:pPr>
              <w:pStyle w:val="NoSpacing"/>
              <w:spacing w:before="60" w:after="60"/>
              <w:rPr>
                <w:sz w:val="24"/>
                <w:szCs w:val="24"/>
              </w:rPr>
            </w:pPr>
            <w:r>
              <w:rPr>
                <w:sz w:val="24"/>
                <w:szCs w:val="24"/>
              </w:rPr>
              <w:t>Year 20</w:t>
            </w:r>
            <w:proofErr w:type="gramStart"/>
            <w:r>
              <w:rPr>
                <w:sz w:val="24"/>
                <w:szCs w:val="24"/>
              </w:rPr>
              <w:t>..</w:t>
            </w:r>
            <w:proofErr w:type="gramEnd"/>
          </w:p>
        </w:tc>
      </w:tr>
      <w:tr w:rsidR="00B920B3">
        <w:tc>
          <w:tcPr>
            <w:tcW w:w="1328" w:type="dxa"/>
          </w:tcPr>
          <w:p w:rsidR="00B920B3" w:rsidRDefault="00774AA0">
            <w:pPr>
              <w:pStyle w:val="NoSpacing"/>
              <w:rPr>
                <w:sz w:val="24"/>
                <w:szCs w:val="24"/>
              </w:rPr>
            </w:pPr>
            <w:r>
              <w:rPr>
                <w:sz w:val="24"/>
                <w:szCs w:val="24"/>
              </w:rPr>
              <w:t>Trip No</w:t>
            </w:r>
          </w:p>
        </w:tc>
        <w:tc>
          <w:tcPr>
            <w:tcW w:w="1499" w:type="dxa"/>
          </w:tcPr>
          <w:p w:rsidR="00B920B3" w:rsidRDefault="00774AA0">
            <w:pPr>
              <w:pStyle w:val="NoSpacing"/>
              <w:jc w:val="center"/>
              <w:rPr>
                <w:sz w:val="24"/>
                <w:szCs w:val="24"/>
              </w:rPr>
            </w:pPr>
            <w:r>
              <w:rPr>
                <w:sz w:val="24"/>
                <w:szCs w:val="24"/>
              </w:rPr>
              <w:t>No. of visitors</w:t>
            </w:r>
          </w:p>
        </w:tc>
        <w:tc>
          <w:tcPr>
            <w:tcW w:w="1848" w:type="dxa"/>
          </w:tcPr>
          <w:p w:rsidR="00B920B3" w:rsidRDefault="00774AA0">
            <w:pPr>
              <w:pStyle w:val="NoSpacing"/>
              <w:jc w:val="center"/>
              <w:rPr>
                <w:sz w:val="24"/>
                <w:szCs w:val="24"/>
              </w:rPr>
            </w:pPr>
            <w:r>
              <w:rPr>
                <w:sz w:val="24"/>
                <w:szCs w:val="24"/>
              </w:rPr>
              <w:t>Duration of visit per visitor      (in days)</w:t>
            </w:r>
          </w:p>
        </w:tc>
        <w:tc>
          <w:tcPr>
            <w:tcW w:w="1311" w:type="dxa"/>
          </w:tcPr>
          <w:p w:rsidR="00B920B3" w:rsidRDefault="00774AA0">
            <w:pPr>
              <w:pStyle w:val="NoSpacing"/>
              <w:jc w:val="center"/>
              <w:rPr>
                <w:sz w:val="24"/>
                <w:szCs w:val="24"/>
              </w:rPr>
            </w:pPr>
            <w:r>
              <w:rPr>
                <w:sz w:val="24"/>
                <w:szCs w:val="24"/>
              </w:rPr>
              <w:t>Trip No.</w:t>
            </w:r>
          </w:p>
        </w:tc>
        <w:tc>
          <w:tcPr>
            <w:tcW w:w="1414" w:type="dxa"/>
          </w:tcPr>
          <w:p w:rsidR="00B920B3" w:rsidRDefault="00774AA0">
            <w:pPr>
              <w:pStyle w:val="NoSpacing"/>
              <w:jc w:val="center"/>
              <w:rPr>
                <w:sz w:val="24"/>
                <w:szCs w:val="24"/>
              </w:rPr>
            </w:pPr>
            <w:r>
              <w:rPr>
                <w:sz w:val="24"/>
                <w:szCs w:val="24"/>
              </w:rPr>
              <w:t>No. of visitors</w:t>
            </w:r>
          </w:p>
        </w:tc>
        <w:tc>
          <w:tcPr>
            <w:tcW w:w="1950" w:type="dxa"/>
          </w:tcPr>
          <w:p w:rsidR="00B920B3" w:rsidRDefault="00774AA0">
            <w:pPr>
              <w:pStyle w:val="NoSpacing"/>
              <w:jc w:val="center"/>
              <w:rPr>
                <w:sz w:val="24"/>
                <w:szCs w:val="24"/>
              </w:rPr>
            </w:pPr>
            <w:r>
              <w:rPr>
                <w:sz w:val="24"/>
                <w:szCs w:val="24"/>
              </w:rPr>
              <w:t>Duration of visit per visitor        (in days)</w:t>
            </w:r>
          </w:p>
        </w:tc>
      </w:tr>
      <w:tr w:rsidR="00B920B3">
        <w:tc>
          <w:tcPr>
            <w:tcW w:w="1328" w:type="dxa"/>
          </w:tcPr>
          <w:p w:rsidR="00B920B3" w:rsidRDefault="00B920B3">
            <w:pPr>
              <w:pStyle w:val="NoSpacing"/>
              <w:jc w:val="center"/>
              <w:rPr>
                <w:sz w:val="24"/>
                <w:szCs w:val="24"/>
              </w:rPr>
            </w:pPr>
          </w:p>
        </w:tc>
        <w:tc>
          <w:tcPr>
            <w:tcW w:w="1499" w:type="dxa"/>
          </w:tcPr>
          <w:p w:rsidR="00B920B3" w:rsidRDefault="00B920B3">
            <w:pPr>
              <w:pStyle w:val="NoSpacing"/>
              <w:jc w:val="center"/>
              <w:rPr>
                <w:sz w:val="24"/>
                <w:szCs w:val="24"/>
              </w:rPr>
            </w:pPr>
          </w:p>
        </w:tc>
        <w:tc>
          <w:tcPr>
            <w:tcW w:w="1848" w:type="dxa"/>
          </w:tcPr>
          <w:p w:rsidR="00B920B3" w:rsidRDefault="00B920B3">
            <w:pPr>
              <w:pStyle w:val="NoSpacing"/>
              <w:jc w:val="center"/>
              <w:rPr>
                <w:sz w:val="24"/>
                <w:szCs w:val="24"/>
              </w:rPr>
            </w:pPr>
          </w:p>
        </w:tc>
        <w:tc>
          <w:tcPr>
            <w:tcW w:w="1311" w:type="dxa"/>
          </w:tcPr>
          <w:p w:rsidR="00B920B3" w:rsidRDefault="00B920B3">
            <w:pPr>
              <w:pStyle w:val="NoSpacing"/>
              <w:jc w:val="center"/>
              <w:rPr>
                <w:sz w:val="24"/>
                <w:szCs w:val="24"/>
              </w:rPr>
            </w:pPr>
          </w:p>
        </w:tc>
        <w:tc>
          <w:tcPr>
            <w:tcW w:w="1414" w:type="dxa"/>
          </w:tcPr>
          <w:p w:rsidR="00B920B3" w:rsidRDefault="00B920B3">
            <w:pPr>
              <w:pStyle w:val="NoSpacing"/>
              <w:jc w:val="center"/>
              <w:rPr>
                <w:sz w:val="24"/>
                <w:szCs w:val="24"/>
              </w:rPr>
            </w:pPr>
          </w:p>
        </w:tc>
        <w:tc>
          <w:tcPr>
            <w:tcW w:w="1950" w:type="dxa"/>
          </w:tcPr>
          <w:p w:rsidR="00B920B3" w:rsidRDefault="00B920B3">
            <w:pPr>
              <w:pStyle w:val="NoSpacing"/>
              <w:jc w:val="center"/>
              <w:rPr>
                <w:sz w:val="24"/>
                <w:szCs w:val="24"/>
              </w:rPr>
            </w:pPr>
          </w:p>
        </w:tc>
      </w:tr>
      <w:tr w:rsidR="00B920B3">
        <w:tc>
          <w:tcPr>
            <w:tcW w:w="1328" w:type="dxa"/>
          </w:tcPr>
          <w:p w:rsidR="00B920B3" w:rsidRDefault="00B920B3">
            <w:pPr>
              <w:pStyle w:val="NoSpacing"/>
              <w:jc w:val="center"/>
              <w:rPr>
                <w:sz w:val="24"/>
                <w:szCs w:val="24"/>
              </w:rPr>
            </w:pPr>
          </w:p>
        </w:tc>
        <w:tc>
          <w:tcPr>
            <w:tcW w:w="1499" w:type="dxa"/>
          </w:tcPr>
          <w:p w:rsidR="00B920B3" w:rsidRDefault="00B920B3">
            <w:pPr>
              <w:pStyle w:val="NoSpacing"/>
              <w:jc w:val="center"/>
              <w:rPr>
                <w:sz w:val="24"/>
                <w:szCs w:val="24"/>
              </w:rPr>
            </w:pPr>
          </w:p>
        </w:tc>
        <w:tc>
          <w:tcPr>
            <w:tcW w:w="1848" w:type="dxa"/>
          </w:tcPr>
          <w:p w:rsidR="00B920B3" w:rsidRDefault="00B920B3">
            <w:pPr>
              <w:pStyle w:val="NoSpacing"/>
              <w:jc w:val="center"/>
              <w:rPr>
                <w:sz w:val="24"/>
                <w:szCs w:val="24"/>
              </w:rPr>
            </w:pPr>
          </w:p>
        </w:tc>
        <w:tc>
          <w:tcPr>
            <w:tcW w:w="1311" w:type="dxa"/>
          </w:tcPr>
          <w:p w:rsidR="00B920B3" w:rsidRDefault="00B920B3">
            <w:pPr>
              <w:pStyle w:val="NoSpacing"/>
              <w:jc w:val="center"/>
              <w:rPr>
                <w:sz w:val="24"/>
                <w:szCs w:val="24"/>
              </w:rPr>
            </w:pPr>
          </w:p>
        </w:tc>
        <w:tc>
          <w:tcPr>
            <w:tcW w:w="1414" w:type="dxa"/>
          </w:tcPr>
          <w:p w:rsidR="00B920B3" w:rsidRDefault="00B920B3">
            <w:pPr>
              <w:pStyle w:val="NoSpacing"/>
              <w:jc w:val="center"/>
              <w:rPr>
                <w:sz w:val="24"/>
                <w:szCs w:val="24"/>
              </w:rPr>
            </w:pPr>
          </w:p>
        </w:tc>
        <w:tc>
          <w:tcPr>
            <w:tcW w:w="1950" w:type="dxa"/>
          </w:tcPr>
          <w:p w:rsidR="00B920B3" w:rsidRDefault="00B920B3">
            <w:pPr>
              <w:pStyle w:val="NoSpacing"/>
              <w:jc w:val="center"/>
              <w:rPr>
                <w:sz w:val="24"/>
                <w:szCs w:val="24"/>
              </w:rPr>
            </w:pPr>
          </w:p>
        </w:tc>
      </w:tr>
    </w:tbl>
    <w:p w:rsidR="00B920B3" w:rsidRDefault="00B920B3">
      <w:pPr>
        <w:pStyle w:val="NoSpacing"/>
        <w:jc w:val="center"/>
        <w:rPr>
          <w:sz w:val="24"/>
          <w:szCs w:val="24"/>
        </w:rPr>
      </w:pPr>
    </w:p>
    <w:p w:rsidR="00B920B3" w:rsidRDefault="00774AA0">
      <w:pPr>
        <w:pStyle w:val="NoSpacing"/>
        <w:jc w:val="both"/>
        <w:rPr>
          <w:sz w:val="24"/>
          <w:szCs w:val="24"/>
        </w:rPr>
      </w:pPr>
      <w:r>
        <w:rPr>
          <w:b/>
          <w:bCs/>
          <w:sz w:val="24"/>
          <w:szCs w:val="24"/>
        </w:rPr>
        <w:t xml:space="preserve">PART 4 – BUDGETARY INFORMATION – </w:t>
      </w:r>
      <w:r>
        <w:rPr>
          <w:sz w:val="24"/>
          <w:szCs w:val="24"/>
        </w:rPr>
        <w:t xml:space="preserve">Give detailed justification for each item requested. Specify the support obtained for the work proposed from other institutions if any. </w:t>
      </w:r>
    </w:p>
    <w:p w:rsidR="00B920B3" w:rsidRDefault="00B920B3">
      <w:pPr>
        <w:pStyle w:val="NoSpacing"/>
        <w:jc w:val="both"/>
        <w:rPr>
          <w:sz w:val="24"/>
          <w:szCs w:val="24"/>
        </w:rPr>
      </w:pPr>
    </w:p>
    <w:p w:rsidR="00B920B3" w:rsidRDefault="00774AA0">
      <w:pPr>
        <w:pStyle w:val="NoSpacing"/>
        <w:jc w:val="both"/>
        <w:rPr>
          <w:b/>
          <w:bCs/>
          <w:sz w:val="24"/>
          <w:szCs w:val="24"/>
        </w:rPr>
      </w:pPr>
      <w:r>
        <w:rPr>
          <w:b/>
          <w:bCs/>
          <w:sz w:val="24"/>
          <w:szCs w:val="24"/>
        </w:rPr>
        <w:t xml:space="preserve">Financial Support (in Rupees) Requested </w:t>
      </w:r>
    </w:p>
    <w:tbl>
      <w:tblPr>
        <w:tblStyle w:val="TableGrid"/>
        <w:tblW w:w="9576" w:type="dxa"/>
        <w:tblLayout w:type="fixed"/>
        <w:tblLook w:val="04A0" w:firstRow="1" w:lastRow="0" w:firstColumn="1" w:lastColumn="0" w:noHBand="0" w:noVBand="1"/>
      </w:tblPr>
      <w:tblGrid>
        <w:gridCol w:w="4068"/>
        <w:gridCol w:w="1530"/>
        <w:gridCol w:w="1260"/>
        <w:gridCol w:w="1440"/>
        <w:gridCol w:w="1278"/>
      </w:tblGrid>
      <w:tr w:rsidR="00B920B3">
        <w:tc>
          <w:tcPr>
            <w:tcW w:w="4068" w:type="dxa"/>
            <w:vMerge w:val="restart"/>
          </w:tcPr>
          <w:p w:rsidR="00B920B3" w:rsidRDefault="00774AA0">
            <w:pPr>
              <w:pStyle w:val="NoSpacing"/>
              <w:jc w:val="both"/>
            </w:pPr>
            <w:r>
              <w:t>Year 1</w:t>
            </w:r>
          </w:p>
          <w:p w:rsidR="00B920B3" w:rsidRDefault="00B920B3">
            <w:pPr>
              <w:pStyle w:val="NoSpacing"/>
              <w:jc w:val="both"/>
            </w:pPr>
          </w:p>
        </w:tc>
        <w:tc>
          <w:tcPr>
            <w:tcW w:w="2790" w:type="dxa"/>
            <w:gridSpan w:val="2"/>
          </w:tcPr>
          <w:p w:rsidR="00B920B3" w:rsidRDefault="00774AA0">
            <w:pPr>
              <w:pStyle w:val="NoSpacing"/>
              <w:spacing w:before="120" w:after="120"/>
              <w:jc w:val="center"/>
            </w:pPr>
            <w:r>
              <w:t>NSFC</w:t>
            </w:r>
          </w:p>
        </w:tc>
        <w:tc>
          <w:tcPr>
            <w:tcW w:w="2718" w:type="dxa"/>
            <w:gridSpan w:val="2"/>
          </w:tcPr>
          <w:p w:rsidR="00B920B3" w:rsidRDefault="00774AA0">
            <w:pPr>
              <w:pStyle w:val="NoSpacing"/>
              <w:spacing w:before="120" w:after="120"/>
              <w:jc w:val="center"/>
            </w:pPr>
            <w:r>
              <w:t>PSF</w:t>
            </w:r>
          </w:p>
        </w:tc>
      </w:tr>
      <w:tr w:rsidR="00B920B3">
        <w:tc>
          <w:tcPr>
            <w:tcW w:w="4068" w:type="dxa"/>
            <w:vMerge/>
          </w:tcPr>
          <w:p w:rsidR="00B920B3" w:rsidRDefault="00B920B3">
            <w:pPr>
              <w:pStyle w:val="NoSpacing"/>
              <w:jc w:val="both"/>
            </w:pPr>
          </w:p>
        </w:tc>
        <w:tc>
          <w:tcPr>
            <w:tcW w:w="1530" w:type="dxa"/>
          </w:tcPr>
          <w:p w:rsidR="00B920B3" w:rsidRDefault="00774AA0">
            <w:pPr>
              <w:pStyle w:val="NoSpacing"/>
              <w:spacing w:before="120" w:after="120"/>
              <w:jc w:val="center"/>
            </w:pPr>
            <w:r>
              <w:t>Requested</w:t>
            </w:r>
          </w:p>
        </w:tc>
        <w:tc>
          <w:tcPr>
            <w:tcW w:w="1260" w:type="dxa"/>
          </w:tcPr>
          <w:p w:rsidR="00B920B3" w:rsidRDefault="00774AA0">
            <w:pPr>
              <w:pStyle w:val="NoSpacing"/>
              <w:spacing w:before="120" w:after="120"/>
              <w:jc w:val="center"/>
            </w:pPr>
            <w:r>
              <w:t>Approved</w:t>
            </w:r>
          </w:p>
        </w:tc>
        <w:tc>
          <w:tcPr>
            <w:tcW w:w="1440" w:type="dxa"/>
          </w:tcPr>
          <w:p w:rsidR="00B920B3" w:rsidRDefault="00774AA0">
            <w:pPr>
              <w:pStyle w:val="NoSpacing"/>
              <w:spacing w:before="120" w:after="120"/>
              <w:jc w:val="center"/>
            </w:pPr>
            <w:r>
              <w:t>Requested</w:t>
            </w:r>
          </w:p>
        </w:tc>
        <w:tc>
          <w:tcPr>
            <w:tcW w:w="1278" w:type="dxa"/>
          </w:tcPr>
          <w:p w:rsidR="00B920B3" w:rsidRDefault="00774AA0">
            <w:pPr>
              <w:pStyle w:val="NoSpacing"/>
              <w:spacing w:before="120" w:after="120"/>
              <w:jc w:val="center"/>
            </w:pPr>
            <w:r>
              <w:t>Approved</w:t>
            </w:r>
          </w:p>
        </w:tc>
      </w:tr>
      <w:tr w:rsidR="00B920B3">
        <w:tc>
          <w:tcPr>
            <w:tcW w:w="4068" w:type="dxa"/>
          </w:tcPr>
          <w:p w:rsidR="00B920B3" w:rsidRDefault="00774AA0">
            <w:pPr>
              <w:pStyle w:val="NoSpacing"/>
              <w:jc w:val="both"/>
            </w:pPr>
            <w:r>
              <w:t>Year 2022</w:t>
            </w:r>
          </w:p>
        </w:tc>
        <w:tc>
          <w:tcPr>
            <w:tcW w:w="1530" w:type="dxa"/>
          </w:tcPr>
          <w:p w:rsidR="00B920B3" w:rsidRDefault="00B920B3">
            <w:pPr>
              <w:pStyle w:val="NoSpacing"/>
              <w:jc w:val="both"/>
            </w:pPr>
          </w:p>
        </w:tc>
        <w:tc>
          <w:tcPr>
            <w:tcW w:w="1260" w:type="dxa"/>
          </w:tcPr>
          <w:p w:rsidR="00B920B3" w:rsidRDefault="00B920B3">
            <w:pPr>
              <w:pStyle w:val="NoSpacing"/>
              <w:jc w:val="both"/>
            </w:pPr>
          </w:p>
        </w:tc>
        <w:tc>
          <w:tcPr>
            <w:tcW w:w="1440" w:type="dxa"/>
          </w:tcPr>
          <w:p w:rsidR="00B920B3" w:rsidRDefault="00B920B3">
            <w:pPr>
              <w:pStyle w:val="NoSpacing"/>
              <w:jc w:val="both"/>
            </w:pPr>
          </w:p>
        </w:tc>
        <w:tc>
          <w:tcPr>
            <w:tcW w:w="1278" w:type="dxa"/>
          </w:tcPr>
          <w:p w:rsidR="00B920B3" w:rsidRDefault="00B920B3">
            <w:pPr>
              <w:pStyle w:val="NoSpacing"/>
              <w:jc w:val="both"/>
            </w:pPr>
          </w:p>
        </w:tc>
      </w:tr>
      <w:tr w:rsidR="00B920B3">
        <w:tc>
          <w:tcPr>
            <w:tcW w:w="4068" w:type="dxa"/>
          </w:tcPr>
          <w:p w:rsidR="00B920B3" w:rsidRDefault="00774AA0">
            <w:pPr>
              <w:pStyle w:val="NoSpacing"/>
              <w:jc w:val="both"/>
            </w:pPr>
            <w:r>
              <w:t>Year 2023</w:t>
            </w:r>
          </w:p>
        </w:tc>
        <w:tc>
          <w:tcPr>
            <w:tcW w:w="1530" w:type="dxa"/>
          </w:tcPr>
          <w:p w:rsidR="00B920B3" w:rsidRDefault="00B920B3">
            <w:pPr>
              <w:pStyle w:val="NoSpacing"/>
              <w:jc w:val="both"/>
            </w:pPr>
          </w:p>
        </w:tc>
        <w:tc>
          <w:tcPr>
            <w:tcW w:w="1260" w:type="dxa"/>
          </w:tcPr>
          <w:p w:rsidR="00B920B3" w:rsidRDefault="00B920B3">
            <w:pPr>
              <w:pStyle w:val="NoSpacing"/>
              <w:jc w:val="both"/>
            </w:pPr>
          </w:p>
        </w:tc>
        <w:tc>
          <w:tcPr>
            <w:tcW w:w="1440" w:type="dxa"/>
          </w:tcPr>
          <w:p w:rsidR="00B920B3" w:rsidRDefault="00B920B3">
            <w:pPr>
              <w:pStyle w:val="NoSpacing"/>
              <w:jc w:val="both"/>
            </w:pPr>
          </w:p>
        </w:tc>
        <w:tc>
          <w:tcPr>
            <w:tcW w:w="1278" w:type="dxa"/>
          </w:tcPr>
          <w:p w:rsidR="00B920B3" w:rsidRDefault="00B920B3">
            <w:pPr>
              <w:pStyle w:val="NoSpacing"/>
              <w:jc w:val="both"/>
            </w:pPr>
          </w:p>
        </w:tc>
      </w:tr>
      <w:tr w:rsidR="00B920B3">
        <w:tc>
          <w:tcPr>
            <w:tcW w:w="4068" w:type="dxa"/>
          </w:tcPr>
          <w:p w:rsidR="00B920B3" w:rsidRDefault="00774AA0">
            <w:pPr>
              <w:pStyle w:val="NoSpacing"/>
              <w:jc w:val="both"/>
            </w:pPr>
            <w:r>
              <w:t>Total</w:t>
            </w:r>
          </w:p>
        </w:tc>
        <w:tc>
          <w:tcPr>
            <w:tcW w:w="1530" w:type="dxa"/>
          </w:tcPr>
          <w:p w:rsidR="00B920B3" w:rsidRDefault="00B920B3">
            <w:pPr>
              <w:pStyle w:val="NoSpacing"/>
              <w:jc w:val="both"/>
            </w:pPr>
          </w:p>
        </w:tc>
        <w:tc>
          <w:tcPr>
            <w:tcW w:w="1260" w:type="dxa"/>
          </w:tcPr>
          <w:p w:rsidR="00B920B3" w:rsidRDefault="00B920B3">
            <w:pPr>
              <w:pStyle w:val="NoSpacing"/>
              <w:jc w:val="both"/>
            </w:pPr>
          </w:p>
        </w:tc>
        <w:tc>
          <w:tcPr>
            <w:tcW w:w="1440" w:type="dxa"/>
          </w:tcPr>
          <w:p w:rsidR="00B920B3" w:rsidRDefault="00B920B3">
            <w:pPr>
              <w:pStyle w:val="NoSpacing"/>
              <w:jc w:val="both"/>
            </w:pPr>
          </w:p>
        </w:tc>
        <w:tc>
          <w:tcPr>
            <w:tcW w:w="1278" w:type="dxa"/>
          </w:tcPr>
          <w:p w:rsidR="00B920B3" w:rsidRDefault="00B920B3">
            <w:pPr>
              <w:pStyle w:val="NoSpacing"/>
              <w:jc w:val="both"/>
            </w:pPr>
          </w:p>
        </w:tc>
      </w:tr>
    </w:tbl>
    <w:p w:rsidR="00B920B3" w:rsidRDefault="00B920B3">
      <w:pPr>
        <w:pStyle w:val="NoSpacing"/>
        <w:jc w:val="both"/>
        <w:rPr>
          <w:b/>
          <w:bCs/>
          <w:sz w:val="24"/>
          <w:szCs w:val="24"/>
        </w:rPr>
      </w:pPr>
    </w:p>
    <w:p w:rsidR="00B920B3" w:rsidRDefault="00B920B3">
      <w:pPr>
        <w:pStyle w:val="NoSpacing"/>
        <w:jc w:val="both"/>
        <w:rPr>
          <w:b/>
          <w:bCs/>
          <w:sz w:val="24"/>
          <w:szCs w:val="24"/>
        </w:rPr>
      </w:pPr>
    </w:p>
    <w:p w:rsidR="00B920B3" w:rsidRDefault="00B920B3">
      <w:pPr>
        <w:ind w:firstLine="0"/>
        <w:rPr>
          <w:i/>
          <w:iCs/>
          <w:sz w:val="24"/>
          <w:szCs w:val="24"/>
        </w:rPr>
      </w:pPr>
    </w:p>
    <w:sectPr w:rsidR="00B920B3" w:rsidSect="00B920B3">
      <w:pgSz w:w="12240" w:h="15840"/>
      <w:pgMar w:top="1008"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altName w:val="Malgun Gothic"/>
    <w:panose1 w:val="020B05030201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C650D"/>
    <w:multiLevelType w:val="multilevel"/>
    <w:tmpl w:val="4B4C65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E490904"/>
    <w:multiLevelType w:val="multilevel"/>
    <w:tmpl w:val="7E4909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ayNDAzNza0MDQ3tDA2MLFQ0lEKTi0uzszPAykwrAUAY+km2CwAAAA="/>
  </w:docVars>
  <w:rsids>
    <w:rsidRoot w:val="00435D95"/>
    <w:rsid w:val="0000208E"/>
    <w:rsid w:val="00035013"/>
    <w:rsid w:val="00062148"/>
    <w:rsid w:val="00092C18"/>
    <w:rsid w:val="001A07C6"/>
    <w:rsid w:val="001D110A"/>
    <w:rsid w:val="00215393"/>
    <w:rsid w:val="00230E50"/>
    <w:rsid w:val="002500B9"/>
    <w:rsid w:val="002A6E00"/>
    <w:rsid w:val="002D170F"/>
    <w:rsid w:val="002D30DF"/>
    <w:rsid w:val="00341F98"/>
    <w:rsid w:val="00390567"/>
    <w:rsid w:val="00393059"/>
    <w:rsid w:val="003A0FD8"/>
    <w:rsid w:val="003D1B03"/>
    <w:rsid w:val="00407982"/>
    <w:rsid w:val="0042009E"/>
    <w:rsid w:val="00435D95"/>
    <w:rsid w:val="00471C7D"/>
    <w:rsid w:val="004D22B2"/>
    <w:rsid w:val="0054526B"/>
    <w:rsid w:val="00565302"/>
    <w:rsid w:val="00605BD5"/>
    <w:rsid w:val="00670E87"/>
    <w:rsid w:val="006C5132"/>
    <w:rsid w:val="00753A4C"/>
    <w:rsid w:val="00774AA0"/>
    <w:rsid w:val="0079420D"/>
    <w:rsid w:val="007E12EB"/>
    <w:rsid w:val="00816078"/>
    <w:rsid w:val="008263AE"/>
    <w:rsid w:val="008815EE"/>
    <w:rsid w:val="008D0284"/>
    <w:rsid w:val="00924EB5"/>
    <w:rsid w:val="00977144"/>
    <w:rsid w:val="009C0DD6"/>
    <w:rsid w:val="00A91D6A"/>
    <w:rsid w:val="00B157AB"/>
    <w:rsid w:val="00B84161"/>
    <w:rsid w:val="00B920B3"/>
    <w:rsid w:val="00BC618F"/>
    <w:rsid w:val="00BC691D"/>
    <w:rsid w:val="00C82B96"/>
    <w:rsid w:val="00CA403A"/>
    <w:rsid w:val="00CA6A4A"/>
    <w:rsid w:val="00CB0DC4"/>
    <w:rsid w:val="00D236E7"/>
    <w:rsid w:val="00D316FC"/>
    <w:rsid w:val="00D4132E"/>
    <w:rsid w:val="00D634BE"/>
    <w:rsid w:val="00D70593"/>
    <w:rsid w:val="00D82FDC"/>
    <w:rsid w:val="00DA029D"/>
    <w:rsid w:val="00DE7AB0"/>
    <w:rsid w:val="00E00855"/>
    <w:rsid w:val="00E02CD2"/>
    <w:rsid w:val="00E06A4A"/>
    <w:rsid w:val="00E14741"/>
    <w:rsid w:val="00E5386B"/>
    <w:rsid w:val="00E93886"/>
    <w:rsid w:val="00ED5FF3"/>
    <w:rsid w:val="00EE4C90"/>
    <w:rsid w:val="00EE571B"/>
    <w:rsid w:val="00F0645C"/>
    <w:rsid w:val="00F34999"/>
    <w:rsid w:val="00F91847"/>
    <w:rsid w:val="00F96688"/>
    <w:rsid w:val="00FA026E"/>
    <w:rsid w:val="00FA0F92"/>
    <w:rsid w:val="00FA2F36"/>
    <w:rsid w:val="00FC2E00"/>
    <w:rsid w:val="00FD15E9"/>
    <w:rsid w:val="00FE74E0"/>
    <w:rsid w:val="66B633EA"/>
    <w:rsid w:val="68154DE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6886D-D3FD-4029-8CE6-E2527AF1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0B3"/>
    <w:pPr>
      <w:ind w:firstLine="360"/>
    </w:pPr>
    <w:rPr>
      <w:sz w:val="22"/>
      <w:szCs w:val="22"/>
      <w:lang w:bidi="en-US"/>
    </w:rPr>
  </w:style>
  <w:style w:type="paragraph" w:styleId="Heading1">
    <w:name w:val="heading 1"/>
    <w:basedOn w:val="Normal"/>
    <w:next w:val="Normal"/>
    <w:link w:val="Heading1Char"/>
    <w:uiPriority w:val="9"/>
    <w:qFormat/>
    <w:rsid w:val="00B920B3"/>
    <w:pPr>
      <w:pBdr>
        <w:bottom w:val="single" w:sz="12" w:space="1" w:color="4B7B8A" w:themeColor="accent1" w:themeShade="BF"/>
      </w:pBdr>
      <w:spacing w:before="600" w:after="80"/>
      <w:ind w:firstLine="0"/>
      <w:outlineLvl w:val="0"/>
    </w:pPr>
    <w:rPr>
      <w:rFonts w:asciiTheme="majorHAnsi" w:eastAsiaTheme="majorEastAsia" w:hAnsiTheme="majorHAnsi" w:cstheme="majorBidi"/>
      <w:b/>
      <w:bCs/>
      <w:color w:val="4B7B8A" w:themeColor="accent1" w:themeShade="BF"/>
      <w:sz w:val="24"/>
      <w:szCs w:val="24"/>
    </w:rPr>
  </w:style>
  <w:style w:type="paragraph" w:styleId="Heading2">
    <w:name w:val="heading 2"/>
    <w:basedOn w:val="Normal"/>
    <w:next w:val="Normal"/>
    <w:link w:val="Heading2Char"/>
    <w:uiPriority w:val="9"/>
    <w:semiHidden/>
    <w:unhideWhenUsed/>
    <w:qFormat/>
    <w:rsid w:val="00B920B3"/>
    <w:pPr>
      <w:pBdr>
        <w:bottom w:val="single" w:sz="8" w:space="1" w:color="6EA0B0" w:themeColor="accent1"/>
      </w:pBdr>
      <w:spacing w:before="200" w:after="80"/>
      <w:ind w:firstLine="0"/>
      <w:outlineLvl w:val="1"/>
    </w:pPr>
    <w:rPr>
      <w:rFonts w:asciiTheme="majorHAnsi" w:eastAsiaTheme="majorEastAsia" w:hAnsiTheme="majorHAnsi" w:cstheme="majorBidi"/>
      <w:color w:val="4B7B8A" w:themeColor="accent1" w:themeShade="BF"/>
      <w:sz w:val="24"/>
      <w:szCs w:val="24"/>
    </w:rPr>
  </w:style>
  <w:style w:type="paragraph" w:styleId="Heading3">
    <w:name w:val="heading 3"/>
    <w:basedOn w:val="Normal"/>
    <w:next w:val="Normal"/>
    <w:link w:val="Heading3Char"/>
    <w:uiPriority w:val="9"/>
    <w:semiHidden/>
    <w:unhideWhenUsed/>
    <w:qFormat/>
    <w:rsid w:val="00B920B3"/>
    <w:pPr>
      <w:pBdr>
        <w:bottom w:val="single" w:sz="4" w:space="1" w:color="A7C5CF" w:themeColor="accent1" w:themeTint="99"/>
      </w:pBdr>
      <w:spacing w:before="200" w:after="80"/>
      <w:ind w:firstLine="0"/>
      <w:outlineLvl w:val="2"/>
    </w:pPr>
    <w:rPr>
      <w:rFonts w:asciiTheme="majorHAnsi" w:eastAsiaTheme="majorEastAsia" w:hAnsiTheme="majorHAnsi" w:cstheme="majorBidi"/>
      <w:color w:val="6EA0B0" w:themeColor="accent1"/>
      <w:sz w:val="24"/>
      <w:szCs w:val="24"/>
    </w:rPr>
  </w:style>
  <w:style w:type="paragraph" w:styleId="Heading4">
    <w:name w:val="heading 4"/>
    <w:basedOn w:val="Normal"/>
    <w:next w:val="Normal"/>
    <w:link w:val="Heading4Char"/>
    <w:uiPriority w:val="9"/>
    <w:semiHidden/>
    <w:unhideWhenUsed/>
    <w:qFormat/>
    <w:rsid w:val="00B920B3"/>
    <w:pPr>
      <w:pBdr>
        <w:bottom w:val="single" w:sz="4" w:space="2" w:color="C4D9DF" w:themeColor="accent1" w:themeTint="66"/>
      </w:pBdr>
      <w:spacing w:before="200" w:after="80"/>
      <w:ind w:firstLine="0"/>
      <w:outlineLvl w:val="3"/>
    </w:pPr>
    <w:rPr>
      <w:rFonts w:asciiTheme="majorHAnsi" w:eastAsiaTheme="majorEastAsia" w:hAnsiTheme="majorHAnsi" w:cstheme="majorBidi"/>
      <w:i/>
      <w:iCs/>
      <w:color w:val="6EA0B0" w:themeColor="accent1"/>
      <w:sz w:val="24"/>
      <w:szCs w:val="24"/>
    </w:rPr>
  </w:style>
  <w:style w:type="paragraph" w:styleId="Heading5">
    <w:name w:val="heading 5"/>
    <w:basedOn w:val="Normal"/>
    <w:next w:val="Normal"/>
    <w:link w:val="Heading5Char"/>
    <w:uiPriority w:val="9"/>
    <w:semiHidden/>
    <w:unhideWhenUsed/>
    <w:qFormat/>
    <w:rsid w:val="00B920B3"/>
    <w:pPr>
      <w:spacing w:before="200" w:after="80"/>
      <w:ind w:firstLine="0"/>
      <w:outlineLvl w:val="4"/>
    </w:pPr>
    <w:rPr>
      <w:rFonts w:asciiTheme="majorHAnsi" w:eastAsiaTheme="majorEastAsia" w:hAnsiTheme="majorHAnsi" w:cstheme="majorBidi"/>
      <w:color w:val="6EA0B0" w:themeColor="accent1"/>
    </w:rPr>
  </w:style>
  <w:style w:type="paragraph" w:styleId="Heading6">
    <w:name w:val="heading 6"/>
    <w:basedOn w:val="Normal"/>
    <w:next w:val="Normal"/>
    <w:link w:val="Heading6Char"/>
    <w:uiPriority w:val="9"/>
    <w:semiHidden/>
    <w:unhideWhenUsed/>
    <w:qFormat/>
    <w:rsid w:val="00B920B3"/>
    <w:pPr>
      <w:spacing w:before="280" w:after="100"/>
      <w:ind w:firstLine="0"/>
      <w:outlineLvl w:val="5"/>
    </w:pPr>
    <w:rPr>
      <w:rFonts w:asciiTheme="majorHAnsi" w:eastAsiaTheme="majorEastAsia" w:hAnsiTheme="majorHAnsi" w:cstheme="majorBidi"/>
      <w:i/>
      <w:iCs/>
      <w:color w:val="6EA0B0" w:themeColor="accent1"/>
    </w:rPr>
  </w:style>
  <w:style w:type="paragraph" w:styleId="Heading7">
    <w:name w:val="heading 7"/>
    <w:basedOn w:val="Normal"/>
    <w:next w:val="Normal"/>
    <w:link w:val="Heading7Char"/>
    <w:uiPriority w:val="9"/>
    <w:semiHidden/>
    <w:unhideWhenUsed/>
    <w:qFormat/>
    <w:rsid w:val="00B920B3"/>
    <w:pPr>
      <w:spacing w:before="320" w:after="100"/>
      <w:ind w:firstLine="0"/>
      <w:outlineLvl w:val="6"/>
    </w:pPr>
    <w:rPr>
      <w:rFonts w:asciiTheme="majorHAnsi" w:eastAsiaTheme="majorEastAsia" w:hAnsiTheme="majorHAnsi" w:cstheme="majorBidi"/>
      <w:b/>
      <w:bCs/>
      <w:color w:val="8D89A4" w:themeColor="accent3"/>
      <w:sz w:val="20"/>
      <w:szCs w:val="20"/>
    </w:rPr>
  </w:style>
  <w:style w:type="paragraph" w:styleId="Heading8">
    <w:name w:val="heading 8"/>
    <w:basedOn w:val="Normal"/>
    <w:next w:val="Normal"/>
    <w:link w:val="Heading8Char"/>
    <w:uiPriority w:val="9"/>
    <w:semiHidden/>
    <w:unhideWhenUsed/>
    <w:qFormat/>
    <w:rsid w:val="00B920B3"/>
    <w:pPr>
      <w:spacing w:before="320" w:after="100"/>
      <w:ind w:firstLine="0"/>
      <w:outlineLvl w:val="7"/>
    </w:pPr>
    <w:rPr>
      <w:rFonts w:asciiTheme="majorHAnsi" w:eastAsiaTheme="majorEastAsia" w:hAnsiTheme="majorHAnsi" w:cstheme="majorBidi"/>
      <w:b/>
      <w:bCs/>
      <w:i/>
      <w:iCs/>
      <w:color w:val="8D89A4" w:themeColor="accent3"/>
      <w:sz w:val="20"/>
      <w:szCs w:val="20"/>
    </w:rPr>
  </w:style>
  <w:style w:type="paragraph" w:styleId="Heading9">
    <w:name w:val="heading 9"/>
    <w:basedOn w:val="Normal"/>
    <w:next w:val="Normal"/>
    <w:link w:val="Heading9Char"/>
    <w:uiPriority w:val="9"/>
    <w:semiHidden/>
    <w:unhideWhenUsed/>
    <w:qFormat/>
    <w:rsid w:val="00B920B3"/>
    <w:pPr>
      <w:spacing w:before="320" w:after="100"/>
      <w:ind w:firstLine="0"/>
      <w:outlineLvl w:val="8"/>
    </w:pPr>
    <w:rPr>
      <w:rFonts w:asciiTheme="majorHAnsi" w:eastAsiaTheme="majorEastAsia" w:hAnsiTheme="majorHAnsi" w:cstheme="majorBidi"/>
      <w:i/>
      <w:iCs/>
      <w:color w:val="8D89A4"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B920B3"/>
    <w:rPr>
      <w:b/>
      <w:bCs/>
      <w:sz w:val="18"/>
      <w:szCs w:val="18"/>
    </w:rPr>
  </w:style>
  <w:style w:type="paragraph" w:styleId="BalloonText">
    <w:name w:val="Balloon Text"/>
    <w:basedOn w:val="Normal"/>
    <w:link w:val="BalloonTextChar"/>
    <w:uiPriority w:val="99"/>
    <w:semiHidden/>
    <w:unhideWhenUsed/>
    <w:qFormat/>
    <w:rsid w:val="00B920B3"/>
    <w:rPr>
      <w:rFonts w:ascii="Segoe UI" w:hAnsi="Segoe UI" w:cs="Segoe UI"/>
      <w:sz w:val="18"/>
      <w:szCs w:val="18"/>
    </w:rPr>
  </w:style>
  <w:style w:type="paragraph" w:styleId="Subtitle">
    <w:name w:val="Subtitle"/>
    <w:basedOn w:val="Normal"/>
    <w:next w:val="Normal"/>
    <w:link w:val="SubtitleChar"/>
    <w:uiPriority w:val="11"/>
    <w:qFormat/>
    <w:rsid w:val="00B920B3"/>
    <w:pPr>
      <w:spacing w:before="200" w:after="900"/>
      <w:ind w:firstLine="0"/>
      <w:jc w:val="right"/>
    </w:pPr>
    <w:rPr>
      <w:i/>
      <w:iCs/>
      <w:sz w:val="24"/>
      <w:szCs w:val="24"/>
    </w:rPr>
  </w:style>
  <w:style w:type="paragraph" w:styleId="Title">
    <w:name w:val="Title"/>
    <w:basedOn w:val="Normal"/>
    <w:next w:val="Normal"/>
    <w:link w:val="TitleChar"/>
    <w:uiPriority w:val="10"/>
    <w:qFormat/>
    <w:rsid w:val="00B920B3"/>
    <w:pPr>
      <w:pBdr>
        <w:top w:val="single" w:sz="8" w:space="10" w:color="B6CFD7" w:themeColor="accent1" w:themeTint="7F"/>
        <w:bottom w:val="single" w:sz="24" w:space="15" w:color="8D89A4" w:themeColor="accent3"/>
      </w:pBdr>
      <w:ind w:firstLine="0"/>
      <w:jc w:val="center"/>
    </w:pPr>
    <w:rPr>
      <w:rFonts w:asciiTheme="majorHAnsi" w:eastAsiaTheme="majorEastAsia" w:hAnsiTheme="majorHAnsi" w:cstheme="majorBidi"/>
      <w:i/>
      <w:iCs/>
      <w:color w:val="32525C" w:themeColor="accent1" w:themeShade="80"/>
      <w:sz w:val="60"/>
      <w:szCs w:val="60"/>
    </w:rPr>
  </w:style>
  <w:style w:type="table" w:styleId="TableGrid">
    <w:name w:val="Table Grid"/>
    <w:basedOn w:val="TableNormal"/>
    <w:uiPriority w:val="59"/>
    <w:qFormat/>
    <w:rsid w:val="00B920B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B920B3"/>
    <w:rPr>
      <w:b/>
      <w:bCs/>
      <w:spacing w:val="0"/>
    </w:rPr>
  </w:style>
  <w:style w:type="character" w:styleId="Emphasis">
    <w:name w:val="Emphasis"/>
    <w:uiPriority w:val="20"/>
    <w:qFormat/>
    <w:rsid w:val="00B920B3"/>
    <w:rPr>
      <w:b/>
      <w:bCs/>
      <w:i/>
      <w:iCs/>
      <w:color w:val="595959" w:themeColor="text1" w:themeTint="A6"/>
    </w:rPr>
  </w:style>
  <w:style w:type="character" w:customStyle="1" w:styleId="Heading1Char">
    <w:name w:val="Heading 1 Char"/>
    <w:basedOn w:val="DefaultParagraphFont"/>
    <w:link w:val="Heading1"/>
    <w:uiPriority w:val="9"/>
    <w:qFormat/>
    <w:rsid w:val="00B920B3"/>
    <w:rPr>
      <w:rFonts w:asciiTheme="majorHAnsi" w:eastAsiaTheme="majorEastAsia" w:hAnsiTheme="majorHAnsi" w:cstheme="majorBidi"/>
      <w:b/>
      <w:bCs/>
      <w:color w:val="4B7B8A" w:themeColor="accent1" w:themeShade="BF"/>
      <w:sz w:val="24"/>
      <w:szCs w:val="24"/>
    </w:rPr>
  </w:style>
  <w:style w:type="character" w:customStyle="1" w:styleId="Heading2Char">
    <w:name w:val="Heading 2 Char"/>
    <w:basedOn w:val="DefaultParagraphFont"/>
    <w:link w:val="Heading2"/>
    <w:uiPriority w:val="9"/>
    <w:semiHidden/>
    <w:qFormat/>
    <w:rsid w:val="00B920B3"/>
    <w:rPr>
      <w:rFonts w:asciiTheme="majorHAnsi" w:eastAsiaTheme="majorEastAsia" w:hAnsiTheme="majorHAnsi" w:cstheme="majorBidi"/>
      <w:color w:val="4B7B8A" w:themeColor="accent1" w:themeShade="BF"/>
      <w:sz w:val="24"/>
      <w:szCs w:val="24"/>
    </w:rPr>
  </w:style>
  <w:style w:type="character" w:customStyle="1" w:styleId="Heading3Char">
    <w:name w:val="Heading 3 Char"/>
    <w:basedOn w:val="DefaultParagraphFont"/>
    <w:link w:val="Heading3"/>
    <w:uiPriority w:val="9"/>
    <w:semiHidden/>
    <w:qFormat/>
    <w:rsid w:val="00B920B3"/>
    <w:rPr>
      <w:rFonts w:asciiTheme="majorHAnsi" w:eastAsiaTheme="majorEastAsia" w:hAnsiTheme="majorHAnsi" w:cstheme="majorBidi"/>
      <w:color w:val="6EA0B0" w:themeColor="accent1"/>
      <w:sz w:val="24"/>
      <w:szCs w:val="24"/>
    </w:rPr>
  </w:style>
  <w:style w:type="character" w:customStyle="1" w:styleId="Heading4Char">
    <w:name w:val="Heading 4 Char"/>
    <w:basedOn w:val="DefaultParagraphFont"/>
    <w:link w:val="Heading4"/>
    <w:uiPriority w:val="9"/>
    <w:semiHidden/>
    <w:qFormat/>
    <w:rsid w:val="00B920B3"/>
    <w:rPr>
      <w:rFonts w:asciiTheme="majorHAnsi" w:eastAsiaTheme="majorEastAsia" w:hAnsiTheme="majorHAnsi" w:cstheme="majorBidi"/>
      <w:i/>
      <w:iCs/>
      <w:color w:val="6EA0B0" w:themeColor="accent1"/>
      <w:sz w:val="24"/>
      <w:szCs w:val="24"/>
    </w:rPr>
  </w:style>
  <w:style w:type="character" w:customStyle="1" w:styleId="Heading5Char">
    <w:name w:val="Heading 5 Char"/>
    <w:basedOn w:val="DefaultParagraphFont"/>
    <w:link w:val="Heading5"/>
    <w:uiPriority w:val="9"/>
    <w:semiHidden/>
    <w:qFormat/>
    <w:rsid w:val="00B920B3"/>
    <w:rPr>
      <w:rFonts w:asciiTheme="majorHAnsi" w:eastAsiaTheme="majorEastAsia" w:hAnsiTheme="majorHAnsi" w:cstheme="majorBidi"/>
      <w:color w:val="6EA0B0" w:themeColor="accent1"/>
    </w:rPr>
  </w:style>
  <w:style w:type="character" w:customStyle="1" w:styleId="Heading6Char">
    <w:name w:val="Heading 6 Char"/>
    <w:basedOn w:val="DefaultParagraphFont"/>
    <w:link w:val="Heading6"/>
    <w:uiPriority w:val="9"/>
    <w:semiHidden/>
    <w:qFormat/>
    <w:rsid w:val="00B920B3"/>
    <w:rPr>
      <w:rFonts w:asciiTheme="majorHAnsi" w:eastAsiaTheme="majorEastAsia" w:hAnsiTheme="majorHAnsi" w:cstheme="majorBidi"/>
      <w:i/>
      <w:iCs/>
      <w:color w:val="6EA0B0" w:themeColor="accent1"/>
    </w:rPr>
  </w:style>
  <w:style w:type="character" w:customStyle="1" w:styleId="Heading7Char">
    <w:name w:val="Heading 7 Char"/>
    <w:basedOn w:val="DefaultParagraphFont"/>
    <w:link w:val="Heading7"/>
    <w:uiPriority w:val="9"/>
    <w:semiHidden/>
    <w:qFormat/>
    <w:rsid w:val="00B920B3"/>
    <w:rPr>
      <w:rFonts w:asciiTheme="majorHAnsi" w:eastAsiaTheme="majorEastAsia" w:hAnsiTheme="majorHAnsi" w:cstheme="majorBidi"/>
      <w:b/>
      <w:bCs/>
      <w:color w:val="8D89A4" w:themeColor="accent3"/>
      <w:sz w:val="20"/>
      <w:szCs w:val="20"/>
    </w:rPr>
  </w:style>
  <w:style w:type="character" w:customStyle="1" w:styleId="Heading8Char">
    <w:name w:val="Heading 8 Char"/>
    <w:basedOn w:val="DefaultParagraphFont"/>
    <w:link w:val="Heading8"/>
    <w:uiPriority w:val="9"/>
    <w:semiHidden/>
    <w:qFormat/>
    <w:rsid w:val="00B920B3"/>
    <w:rPr>
      <w:rFonts w:asciiTheme="majorHAnsi" w:eastAsiaTheme="majorEastAsia" w:hAnsiTheme="majorHAnsi" w:cstheme="majorBidi"/>
      <w:b/>
      <w:bCs/>
      <w:i/>
      <w:iCs/>
      <w:color w:val="8D89A4" w:themeColor="accent3"/>
      <w:sz w:val="20"/>
      <w:szCs w:val="20"/>
    </w:rPr>
  </w:style>
  <w:style w:type="character" w:customStyle="1" w:styleId="Heading9Char">
    <w:name w:val="Heading 9 Char"/>
    <w:basedOn w:val="DefaultParagraphFont"/>
    <w:link w:val="Heading9"/>
    <w:uiPriority w:val="9"/>
    <w:semiHidden/>
    <w:qFormat/>
    <w:rsid w:val="00B920B3"/>
    <w:rPr>
      <w:rFonts w:asciiTheme="majorHAnsi" w:eastAsiaTheme="majorEastAsia" w:hAnsiTheme="majorHAnsi" w:cstheme="majorBidi"/>
      <w:i/>
      <w:iCs/>
      <w:color w:val="8D89A4" w:themeColor="accent3"/>
      <w:sz w:val="20"/>
      <w:szCs w:val="20"/>
    </w:rPr>
  </w:style>
  <w:style w:type="character" w:customStyle="1" w:styleId="TitleChar">
    <w:name w:val="Title Char"/>
    <w:basedOn w:val="DefaultParagraphFont"/>
    <w:link w:val="Title"/>
    <w:uiPriority w:val="10"/>
    <w:qFormat/>
    <w:rsid w:val="00B920B3"/>
    <w:rPr>
      <w:rFonts w:asciiTheme="majorHAnsi" w:eastAsiaTheme="majorEastAsia" w:hAnsiTheme="majorHAnsi" w:cstheme="majorBidi"/>
      <w:i/>
      <w:iCs/>
      <w:color w:val="32525C" w:themeColor="accent1" w:themeShade="80"/>
      <w:sz w:val="60"/>
      <w:szCs w:val="60"/>
    </w:rPr>
  </w:style>
  <w:style w:type="character" w:customStyle="1" w:styleId="SubtitleChar">
    <w:name w:val="Subtitle Char"/>
    <w:basedOn w:val="DefaultParagraphFont"/>
    <w:link w:val="Subtitle"/>
    <w:uiPriority w:val="11"/>
    <w:qFormat/>
    <w:rsid w:val="00B920B3"/>
    <w:rPr>
      <w:rFonts w:asciiTheme="minorHAnsi"/>
      <w:i/>
      <w:iCs/>
      <w:sz w:val="24"/>
      <w:szCs w:val="24"/>
    </w:rPr>
  </w:style>
  <w:style w:type="paragraph" w:styleId="NoSpacing">
    <w:name w:val="No Spacing"/>
    <w:basedOn w:val="Normal"/>
    <w:link w:val="NoSpacingChar"/>
    <w:uiPriority w:val="1"/>
    <w:qFormat/>
    <w:rsid w:val="00B920B3"/>
    <w:pPr>
      <w:ind w:firstLine="0"/>
    </w:pPr>
  </w:style>
  <w:style w:type="character" w:customStyle="1" w:styleId="NoSpacingChar">
    <w:name w:val="No Spacing Char"/>
    <w:basedOn w:val="DefaultParagraphFont"/>
    <w:link w:val="NoSpacing"/>
    <w:uiPriority w:val="1"/>
    <w:rsid w:val="00B920B3"/>
  </w:style>
  <w:style w:type="paragraph" w:styleId="ListParagraph">
    <w:name w:val="List Paragraph"/>
    <w:basedOn w:val="Normal"/>
    <w:uiPriority w:val="34"/>
    <w:qFormat/>
    <w:rsid w:val="00B920B3"/>
    <w:pPr>
      <w:ind w:left="720"/>
      <w:contextualSpacing/>
    </w:pPr>
  </w:style>
  <w:style w:type="paragraph" w:styleId="Quote">
    <w:name w:val="Quote"/>
    <w:basedOn w:val="Normal"/>
    <w:next w:val="Normal"/>
    <w:link w:val="QuoteChar"/>
    <w:uiPriority w:val="29"/>
    <w:qFormat/>
    <w:rsid w:val="00B920B3"/>
    <w:rPr>
      <w:rFonts w:asciiTheme="majorHAnsi" w:eastAsiaTheme="majorEastAsia" w:hAnsiTheme="majorHAnsi" w:cstheme="majorBidi"/>
      <w:i/>
      <w:iCs/>
      <w:color w:val="595959" w:themeColor="text1" w:themeTint="A6"/>
    </w:rPr>
  </w:style>
  <w:style w:type="character" w:customStyle="1" w:styleId="QuoteChar">
    <w:name w:val="Quote Char"/>
    <w:basedOn w:val="DefaultParagraphFont"/>
    <w:link w:val="Quote"/>
    <w:uiPriority w:val="29"/>
    <w:qFormat/>
    <w:rsid w:val="00B920B3"/>
    <w:rPr>
      <w:rFonts w:asciiTheme="majorHAnsi" w:eastAsiaTheme="majorEastAsia" w:hAnsiTheme="majorHAnsi" w:cstheme="majorBidi"/>
      <w:i/>
      <w:iCs/>
      <w:color w:val="595959" w:themeColor="text1" w:themeTint="A6"/>
    </w:rPr>
  </w:style>
  <w:style w:type="paragraph" w:styleId="IntenseQuote">
    <w:name w:val="Intense Quote"/>
    <w:basedOn w:val="Normal"/>
    <w:next w:val="Normal"/>
    <w:link w:val="IntenseQuoteChar"/>
    <w:uiPriority w:val="30"/>
    <w:qFormat/>
    <w:rsid w:val="00B920B3"/>
    <w:pPr>
      <w:pBdr>
        <w:top w:val="single" w:sz="12" w:space="10" w:color="C4D9DF" w:themeColor="accent1" w:themeTint="66"/>
        <w:left w:val="single" w:sz="36" w:space="4" w:color="6EA0B0" w:themeColor="accent1"/>
        <w:bottom w:val="single" w:sz="24" w:space="10" w:color="8D89A4" w:themeColor="accent3"/>
        <w:right w:val="single" w:sz="36" w:space="4" w:color="6EA0B0" w:themeColor="accent1"/>
      </w:pBdr>
      <w:shd w:val="clear" w:color="auto" w:fill="6EA0B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qFormat/>
    <w:rsid w:val="00B920B3"/>
    <w:rPr>
      <w:rFonts w:asciiTheme="majorHAnsi" w:eastAsiaTheme="majorEastAsia" w:hAnsiTheme="majorHAnsi" w:cstheme="majorBidi"/>
      <w:i/>
      <w:iCs/>
      <w:color w:val="FFFFFF" w:themeColor="background1"/>
      <w:sz w:val="24"/>
      <w:szCs w:val="24"/>
      <w:shd w:val="clear" w:color="auto" w:fill="6EA0B0" w:themeFill="accent1"/>
    </w:rPr>
  </w:style>
  <w:style w:type="character" w:customStyle="1" w:styleId="SubtleEmphasis1">
    <w:name w:val="Subtle Emphasis1"/>
    <w:uiPriority w:val="19"/>
    <w:qFormat/>
    <w:rsid w:val="00B920B3"/>
    <w:rPr>
      <w:i/>
      <w:iCs/>
      <w:color w:val="595959" w:themeColor="text1" w:themeTint="A6"/>
    </w:rPr>
  </w:style>
  <w:style w:type="character" w:customStyle="1" w:styleId="IntenseEmphasis1">
    <w:name w:val="Intense Emphasis1"/>
    <w:uiPriority w:val="21"/>
    <w:qFormat/>
    <w:rsid w:val="00B920B3"/>
    <w:rPr>
      <w:b/>
      <w:bCs/>
      <w:i/>
      <w:iCs/>
      <w:color w:val="6EA0B0" w:themeColor="accent1"/>
      <w:sz w:val="22"/>
      <w:szCs w:val="22"/>
    </w:rPr>
  </w:style>
  <w:style w:type="character" w:customStyle="1" w:styleId="SubtleReference1">
    <w:name w:val="Subtle Reference1"/>
    <w:uiPriority w:val="31"/>
    <w:qFormat/>
    <w:rsid w:val="00B920B3"/>
    <w:rPr>
      <w:color w:val="auto"/>
      <w:u w:val="single" w:color="8D89A4" w:themeColor="accent3"/>
    </w:rPr>
  </w:style>
  <w:style w:type="character" w:customStyle="1" w:styleId="IntenseReference1">
    <w:name w:val="Intense Reference1"/>
    <w:basedOn w:val="DefaultParagraphFont"/>
    <w:uiPriority w:val="32"/>
    <w:qFormat/>
    <w:rsid w:val="00B920B3"/>
    <w:rPr>
      <w:b/>
      <w:bCs/>
      <w:color w:val="66627F" w:themeColor="accent3" w:themeShade="BF"/>
      <w:u w:val="single" w:color="8D89A4" w:themeColor="accent3"/>
    </w:rPr>
  </w:style>
  <w:style w:type="character" w:customStyle="1" w:styleId="BookTitle1">
    <w:name w:val="Book Title1"/>
    <w:basedOn w:val="DefaultParagraphFont"/>
    <w:uiPriority w:val="33"/>
    <w:qFormat/>
    <w:rsid w:val="00B920B3"/>
    <w:rPr>
      <w:rFonts w:asciiTheme="majorHAnsi" w:eastAsiaTheme="majorEastAsia" w:hAnsiTheme="majorHAnsi" w:cstheme="majorBidi"/>
      <w:b/>
      <w:bCs/>
      <w:i/>
      <w:iCs/>
      <w:color w:val="auto"/>
    </w:rPr>
  </w:style>
  <w:style w:type="paragraph" w:customStyle="1" w:styleId="TOCHeading1">
    <w:name w:val="TOC Heading1"/>
    <w:basedOn w:val="Heading1"/>
    <w:next w:val="Normal"/>
    <w:uiPriority w:val="39"/>
    <w:semiHidden/>
    <w:unhideWhenUsed/>
    <w:qFormat/>
    <w:rsid w:val="00B920B3"/>
    <w:pPr>
      <w:outlineLvl w:val="9"/>
    </w:pPr>
  </w:style>
  <w:style w:type="character" w:customStyle="1" w:styleId="BalloonTextChar">
    <w:name w:val="Balloon Text Char"/>
    <w:basedOn w:val="DefaultParagraphFont"/>
    <w:link w:val="BalloonText"/>
    <w:uiPriority w:val="99"/>
    <w:semiHidden/>
    <w:qFormat/>
    <w:rsid w:val="00B920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Pakistan Science Foundation, Islamabad.</Company>
  <LinksUpToDate>false</LinksUpToDate>
  <CharactersWithSpaces>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CSC19F130</cp:lastModifiedBy>
  <cp:revision>21</cp:revision>
  <cp:lastPrinted>2022-04-13T06:32:00Z</cp:lastPrinted>
  <dcterms:created xsi:type="dcterms:W3CDTF">2022-04-13T06:06:00Z</dcterms:created>
  <dcterms:modified xsi:type="dcterms:W3CDTF">2022-05-23T04:49:00Z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